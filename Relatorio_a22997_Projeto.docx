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7FDC9" w14:textId="77777777" w:rsidR="00280C9D" w:rsidRPr="00D02ABB" w:rsidRDefault="00280C9D" w:rsidP="00280C9D">
      <w:pPr>
        <w:spacing w:after="0"/>
        <w:ind w:left="720" w:hanging="720"/>
        <w:jc w:val="center"/>
        <w:rPr>
          <w:sz w:val="20"/>
          <w:szCs w:val="20"/>
        </w:rPr>
      </w:pPr>
    </w:p>
    <w:p w14:paraId="44BFCD2E" w14:textId="094D79B6" w:rsidR="00280C9D" w:rsidRPr="00D02ABB" w:rsidRDefault="00280C9D" w:rsidP="00280C9D">
      <w:pPr>
        <w:spacing w:after="0"/>
        <w:ind w:left="720" w:hanging="720"/>
        <w:jc w:val="center"/>
        <w:rPr>
          <w:sz w:val="20"/>
          <w:szCs w:val="20"/>
        </w:rPr>
      </w:pPr>
      <w:r w:rsidRPr="00D02ABB">
        <w:rPr>
          <w:noProof/>
        </w:rPr>
        <w:drawing>
          <wp:anchor distT="0" distB="0" distL="114300" distR="114300" simplePos="0" relativeHeight="251660288" behindDoc="1" locked="0" layoutInCell="1" allowOverlap="1" wp14:anchorId="5E03C392" wp14:editId="3165D0C2">
            <wp:simplePos x="0" y="0"/>
            <wp:positionH relativeFrom="page">
              <wp:align>left</wp:align>
            </wp:positionH>
            <wp:positionV relativeFrom="paragraph">
              <wp:posOffset>8388</wp:posOffset>
            </wp:positionV>
            <wp:extent cx="5626100" cy="831215"/>
            <wp:effectExtent l="0" t="0" r="0" b="6985"/>
            <wp:wrapNone/>
            <wp:docPr id="1862288623" name="Imagem 1" descr="Uma imagem com texto, Tipo de letra, captura de ecrã, Azul elétr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88623" name="Imagem 1" descr="Uma imagem com texto, Tipo de letra, captura de ecrã, Azul elétric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2F2A4B" w14:textId="77777777" w:rsidR="00280C9D" w:rsidRPr="00D02ABB" w:rsidRDefault="00280C9D" w:rsidP="00280C9D">
      <w:pPr>
        <w:spacing w:after="0"/>
        <w:jc w:val="center"/>
        <w:rPr>
          <w:sz w:val="20"/>
          <w:szCs w:val="20"/>
        </w:rPr>
      </w:pPr>
    </w:p>
    <w:p w14:paraId="657624C9" w14:textId="77777777" w:rsidR="00280C9D" w:rsidRPr="00D02ABB" w:rsidRDefault="00280C9D" w:rsidP="00280C9D">
      <w:pPr>
        <w:spacing w:after="0"/>
        <w:jc w:val="center"/>
        <w:rPr>
          <w:sz w:val="20"/>
          <w:szCs w:val="20"/>
        </w:rPr>
      </w:pPr>
    </w:p>
    <w:p w14:paraId="006E0CF0" w14:textId="440184B9" w:rsidR="00280C9D" w:rsidRPr="00D02ABB" w:rsidRDefault="00280C9D" w:rsidP="00280C9D">
      <w:pPr>
        <w:spacing w:after="0"/>
        <w:jc w:val="center"/>
        <w:rPr>
          <w:sz w:val="20"/>
          <w:szCs w:val="20"/>
        </w:rPr>
      </w:pPr>
    </w:p>
    <w:p w14:paraId="18F30578" w14:textId="79458CA3" w:rsidR="00280C9D" w:rsidRPr="00D02ABB" w:rsidRDefault="00280C9D" w:rsidP="00280C9D">
      <w:pPr>
        <w:spacing w:after="0"/>
        <w:jc w:val="center"/>
        <w:rPr>
          <w:sz w:val="20"/>
          <w:szCs w:val="20"/>
        </w:rPr>
      </w:pPr>
    </w:p>
    <w:p w14:paraId="3E257B80" w14:textId="5D65623F" w:rsidR="00280C9D" w:rsidRPr="00D02ABB" w:rsidRDefault="00280C9D" w:rsidP="00280C9D">
      <w:pPr>
        <w:spacing w:after="0"/>
        <w:jc w:val="center"/>
        <w:rPr>
          <w:sz w:val="20"/>
          <w:szCs w:val="20"/>
        </w:rPr>
      </w:pPr>
    </w:p>
    <w:p w14:paraId="3EFFB79A" w14:textId="6898A57A" w:rsidR="00280C9D" w:rsidRPr="00D02ABB" w:rsidRDefault="00280C9D" w:rsidP="00280C9D">
      <w:pPr>
        <w:spacing w:after="0"/>
        <w:jc w:val="center"/>
        <w:rPr>
          <w:sz w:val="20"/>
          <w:szCs w:val="20"/>
        </w:rPr>
      </w:pPr>
    </w:p>
    <w:p w14:paraId="733365DC" w14:textId="77777777" w:rsidR="00280C9D" w:rsidRPr="00D02ABB" w:rsidRDefault="00280C9D" w:rsidP="00280C9D">
      <w:pPr>
        <w:spacing w:after="0"/>
        <w:jc w:val="center"/>
        <w:rPr>
          <w:b/>
          <w:color w:val="7F7F7F" w:themeColor="text1" w:themeTint="80"/>
        </w:rPr>
      </w:pPr>
      <w:r w:rsidRPr="00D02ABB">
        <w:rPr>
          <w:b/>
          <w:color w:val="7F7F7F" w:themeColor="text1" w:themeTint="80"/>
        </w:rPr>
        <w:t xml:space="preserve">Instituto Politécnico do Cávado e do Ave </w:t>
      </w:r>
    </w:p>
    <w:p w14:paraId="15D79DBD" w14:textId="77777777" w:rsidR="00280C9D" w:rsidRPr="00D02ABB" w:rsidRDefault="00280C9D" w:rsidP="00280C9D">
      <w:pPr>
        <w:spacing w:after="0"/>
        <w:jc w:val="center"/>
        <w:rPr>
          <w:b/>
          <w:color w:val="7F7F7F" w:themeColor="text1" w:themeTint="80"/>
        </w:rPr>
      </w:pPr>
      <w:r w:rsidRPr="00D02ABB">
        <w:rPr>
          <w:b/>
          <w:color w:val="7F7F7F" w:themeColor="text1" w:themeTint="80"/>
        </w:rPr>
        <w:t>Escola Superior de Tecnologia</w:t>
      </w:r>
    </w:p>
    <w:p w14:paraId="0BCB1608" w14:textId="77777777" w:rsidR="00280C9D" w:rsidRPr="00D02ABB" w:rsidRDefault="00280C9D" w:rsidP="00280C9D">
      <w:pPr>
        <w:spacing w:after="0"/>
        <w:jc w:val="center"/>
        <w:rPr>
          <w:sz w:val="20"/>
          <w:szCs w:val="20"/>
        </w:rPr>
      </w:pPr>
    </w:p>
    <w:p w14:paraId="0918F77E" w14:textId="77777777" w:rsidR="00280C9D" w:rsidRPr="00D02ABB" w:rsidRDefault="00280C9D" w:rsidP="00280C9D">
      <w:pPr>
        <w:spacing w:after="0"/>
        <w:jc w:val="center"/>
        <w:rPr>
          <w:sz w:val="32"/>
          <w:szCs w:val="32"/>
        </w:rPr>
      </w:pPr>
    </w:p>
    <w:p w14:paraId="1DDB544C" w14:textId="77777777" w:rsidR="00280C9D" w:rsidRPr="00D02ABB" w:rsidRDefault="00280C9D" w:rsidP="00280C9D">
      <w:pPr>
        <w:spacing w:after="0"/>
        <w:jc w:val="center"/>
        <w:rPr>
          <w:b/>
          <w:bCs/>
          <w:color w:val="4F81BD" w:themeColor="accent1"/>
          <w:sz w:val="32"/>
          <w:szCs w:val="32"/>
        </w:rPr>
      </w:pPr>
      <w:r w:rsidRPr="00D02ABB">
        <w:rPr>
          <w:b/>
          <w:bCs/>
          <w:color w:val="4F81BD" w:themeColor="accent1"/>
          <w:sz w:val="32"/>
          <w:szCs w:val="32"/>
        </w:rPr>
        <w:t>Licenciatura em</w:t>
      </w:r>
    </w:p>
    <w:p w14:paraId="023DB1F1" w14:textId="77777777" w:rsidR="00280C9D" w:rsidRPr="00D02ABB" w:rsidRDefault="00280C9D" w:rsidP="00280C9D">
      <w:pPr>
        <w:spacing w:after="0"/>
        <w:jc w:val="center"/>
        <w:rPr>
          <w:b/>
          <w:bCs/>
          <w:color w:val="4F81BD" w:themeColor="accent1"/>
          <w:sz w:val="32"/>
          <w:szCs w:val="32"/>
        </w:rPr>
      </w:pPr>
      <w:r w:rsidRPr="00D02ABB">
        <w:rPr>
          <w:b/>
          <w:bCs/>
          <w:color w:val="4F81BD" w:themeColor="accent1"/>
          <w:sz w:val="32"/>
          <w:szCs w:val="32"/>
        </w:rPr>
        <w:t>Engenharia de Sistemas Informáticos</w:t>
      </w:r>
    </w:p>
    <w:p w14:paraId="13E02539" w14:textId="77777777" w:rsidR="00280C9D" w:rsidRPr="00D02ABB" w:rsidRDefault="00280C9D" w:rsidP="00280C9D">
      <w:pPr>
        <w:rPr>
          <w:sz w:val="22"/>
          <w:szCs w:val="20"/>
        </w:rPr>
      </w:pPr>
    </w:p>
    <w:p w14:paraId="1900B7CE" w14:textId="77777777" w:rsidR="00280C9D" w:rsidRPr="00D02ABB" w:rsidRDefault="00280C9D" w:rsidP="00280C9D">
      <w:pPr>
        <w:rPr>
          <w:sz w:val="22"/>
          <w:szCs w:val="20"/>
        </w:rPr>
      </w:pPr>
    </w:p>
    <w:p w14:paraId="4B9817E0" w14:textId="77777777" w:rsidR="00280C9D" w:rsidRPr="00D02ABB" w:rsidRDefault="00280C9D" w:rsidP="00280C9D">
      <w:pPr>
        <w:rPr>
          <w:sz w:val="22"/>
          <w:szCs w:val="20"/>
        </w:rPr>
      </w:pPr>
    </w:p>
    <w:p w14:paraId="24D8D580" w14:textId="426570D7" w:rsidR="00280C9D" w:rsidRPr="00D02ABB" w:rsidRDefault="00280C9D" w:rsidP="003D67AC">
      <w:pPr>
        <w:spacing w:after="0" w:line="480" w:lineRule="auto"/>
        <w:jc w:val="center"/>
        <w:rPr>
          <w:b/>
          <w:color w:val="7F7F7F" w:themeColor="text1" w:themeTint="80"/>
          <w:sz w:val="36"/>
          <w:szCs w:val="36"/>
        </w:rPr>
      </w:pPr>
      <w:bookmarkStart w:id="0" w:name="_Hlk194141847"/>
      <w:r w:rsidRPr="00D02ABB">
        <w:rPr>
          <w:b/>
          <w:color w:val="7F7F7F" w:themeColor="text1" w:themeTint="80"/>
          <w:sz w:val="36"/>
          <w:szCs w:val="36"/>
        </w:rPr>
        <w:t>Trabalho Prático</w:t>
      </w:r>
      <w:r w:rsidR="003D67AC">
        <w:rPr>
          <w:b/>
          <w:color w:val="7F7F7F" w:themeColor="text1" w:themeTint="80"/>
          <w:sz w:val="36"/>
          <w:szCs w:val="36"/>
        </w:rPr>
        <w:t xml:space="preserve"> I</w:t>
      </w:r>
    </w:p>
    <w:bookmarkEnd w:id="0"/>
    <w:p w14:paraId="2D836345" w14:textId="77777777" w:rsidR="00280C9D" w:rsidRPr="00D02ABB" w:rsidRDefault="00280C9D" w:rsidP="00280C9D">
      <w:pPr>
        <w:spacing w:after="0" w:line="480" w:lineRule="auto"/>
        <w:jc w:val="center"/>
        <w:rPr>
          <w:b/>
          <w:color w:val="7F7F7F" w:themeColor="text1" w:themeTint="80"/>
          <w:sz w:val="36"/>
          <w:szCs w:val="36"/>
        </w:rPr>
      </w:pPr>
    </w:p>
    <w:p w14:paraId="24842AC1" w14:textId="77777777" w:rsidR="00280C9D" w:rsidRPr="00D02ABB" w:rsidRDefault="00280C9D" w:rsidP="00280C9D">
      <w:pPr>
        <w:spacing w:after="0" w:line="480" w:lineRule="auto"/>
        <w:jc w:val="center"/>
        <w:rPr>
          <w:b/>
          <w:color w:val="7F7F7F" w:themeColor="text1" w:themeTint="80"/>
          <w:sz w:val="22"/>
        </w:rPr>
      </w:pPr>
    </w:p>
    <w:p w14:paraId="7D68FC09" w14:textId="77777777" w:rsidR="00280C9D" w:rsidRPr="00D02ABB" w:rsidRDefault="00280C9D" w:rsidP="00280C9D">
      <w:pPr>
        <w:spacing w:after="0" w:line="480" w:lineRule="auto"/>
        <w:jc w:val="center"/>
        <w:rPr>
          <w:b/>
          <w:color w:val="7F7F7F" w:themeColor="text1" w:themeTint="80"/>
          <w:sz w:val="22"/>
        </w:rPr>
      </w:pPr>
    </w:p>
    <w:p w14:paraId="3F99E1E0" w14:textId="77777777" w:rsidR="00280C9D" w:rsidRPr="00D02ABB" w:rsidRDefault="00280C9D" w:rsidP="00280C9D">
      <w:pPr>
        <w:spacing w:after="0" w:line="480" w:lineRule="auto"/>
        <w:jc w:val="center"/>
        <w:rPr>
          <w:color w:val="7F7F7F" w:themeColor="text1" w:themeTint="80"/>
        </w:rPr>
      </w:pPr>
      <w:r w:rsidRPr="00D02ABB">
        <w:rPr>
          <w:color w:val="7F7F7F" w:themeColor="text1" w:themeTint="80"/>
        </w:rPr>
        <w:t>Fábio Rafael Gomes Costa</w:t>
      </w:r>
    </w:p>
    <w:p w14:paraId="0D7B2AEA" w14:textId="77777777" w:rsidR="00280C9D" w:rsidRPr="00D02ABB" w:rsidRDefault="00280C9D" w:rsidP="00280C9D">
      <w:pPr>
        <w:spacing w:after="0" w:line="480" w:lineRule="auto"/>
        <w:rPr>
          <w:color w:val="7F7F7F" w:themeColor="text1" w:themeTint="80"/>
        </w:rPr>
      </w:pPr>
    </w:p>
    <w:p w14:paraId="492A12FF" w14:textId="77777777" w:rsidR="00280C9D" w:rsidRPr="00D02ABB" w:rsidRDefault="00280C9D" w:rsidP="00280C9D">
      <w:pPr>
        <w:spacing w:after="0" w:line="480" w:lineRule="auto"/>
        <w:rPr>
          <w:color w:val="7F7F7F" w:themeColor="text1" w:themeTint="80"/>
        </w:rPr>
      </w:pPr>
    </w:p>
    <w:p w14:paraId="6E279F1E" w14:textId="77777777" w:rsidR="00280C9D" w:rsidRPr="00D02ABB" w:rsidRDefault="00280C9D" w:rsidP="00280C9D">
      <w:pPr>
        <w:spacing w:after="0" w:line="480" w:lineRule="auto"/>
        <w:rPr>
          <w:color w:val="7F7F7F" w:themeColor="text1" w:themeTint="80"/>
        </w:rPr>
      </w:pPr>
    </w:p>
    <w:p w14:paraId="011043FA" w14:textId="77777777" w:rsidR="00280C9D" w:rsidRPr="00D02ABB" w:rsidRDefault="00280C9D" w:rsidP="00280C9D">
      <w:pPr>
        <w:spacing w:after="0" w:line="480" w:lineRule="auto"/>
        <w:rPr>
          <w:color w:val="7F7F7F" w:themeColor="text1" w:themeTint="80"/>
        </w:rPr>
      </w:pPr>
    </w:p>
    <w:p w14:paraId="680C8DE2" w14:textId="77777777" w:rsidR="00280C9D" w:rsidRPr="00D02ABB" w:rsidRDefault="00280C9D" w:rsidP="00280C9D">
      <w:pPr>
        <w:spacing w:after="0" w:line="480" w:lineRule="auto"/>
        <w:rPr>
          <w:color w:val="7F7F7F" w:themeColor="text1" w:themeTint="80"/>
        </w:rPr>
      </w:pPr>
    </w:p>
    <w:p w14:paraId="44ABFC8E" w14:textId="77777777" w:rsidR="00280C9D" w:rsidRPr="00D02ABB" w:rsidRDefault="00280C9D" w:rsidP="00280C9D">
      <w:pPr>
        <w:spacing w:after="0" w:line="480" w:lineRule="auto"/>
        <w:rPr>
          <w:color w:val="7F7F7F" w:themeColor="text1" w:themeTint="80"/>
          <w:sz w:val="18"/>
          <w:szCs w:val="16"/>
        </w:rPr>
      </w:pPr>
    </w:p>
    <w:p w14:paraId="1504B6A5" w14:textId="6AD2C9CC" w:rsidR="00280C9D" w:rsidRPr="00D02ABB" w:rsidRDefault="00280C9D" w:rsidP="00280C9D">
      <w:pPr>
        <w:jc w:val="center"/>
        <w:rPr>
          <w:rFonts w:cs="Times New Roman"/>
          <w:b/>
          <w:color w:val="595959" w:themeColor="text1" w:themeTint="A6"/>
        </w:rPr>
      </w:pPr>
      <w:r w:rsidRPr="00D02ABB">
        <w:rPr>
          <w:rFonts w:cs="Times New Roman"/>
          <w:b/>
          <w:color w:val="595959" w:themeColor="text1" w:themeTint="A6"/>
        </w:rPr>
        <w:t xml:space="preserve">Barcelos, </w:t>
      </w:r>
      <w:r w:rsidR="003D67AC">
        <w:rPr>
          <w:rFonts w:cs="Times New Roman"/>
          <w:b/>
          <w:color w:val="595959" w:themeColor="text1" w:themeTint="A6"/>
        </w:rPr>
        <w:t>outubro</w:t>
      </w:r>
      <w:r w:rsidRPr="00D02ABB">
        <w:rPr>
          <w:rFonts w:cs="Times New Roman"/>
          <w:b/>
          <w:color w:val="595959" w:themeColor="text1" w:themeTint="A6"/>
        </w:rPr>
        <w:t xml:space="preserve"> de 2025</w:t>
      </w:r>
      <w:r w:rsidRPr="00D02ABB">
        <w:rPr>
          <w:color w:val="404040" w:themeColor="text1" w:themeTint="BF"/>
        </w:rPr>
        <w:br w:type="page"/>
      </w:r>
    </w:p>
    <w:p w14:paraId="70DF905C" w14:textId="77777777" w:rsidR="00280C9D" w:rsidRPr="00D02ABB" w:rsidRDefault="00280C9D" w:rsidP="00280C9D">
      <w:pPr>
        <w:spacing w:line="276" w:lineRule="auto"/>
        <w:jc w:val="left"/>
        <w:rPr>
          <w:color w:val="404040" w:themeColor="text1" w:themeTint="BF"/>
        </w:rPr>
      </w:pPr>
      <w:r w:rsidRPr="00D02ABB">
        <w:rPr>
          <w:color w:val="404040" w:themeColor="text1" w:themeTint="BF"/>
        </w:rPr>
        <w:lastRenderedPageBreak/>
        <w:br w:type="page"/>
      </w:r>
    </w:p>
    <w:p w14:paraId="4BB21102" w14:textId="77777777" w:rsidR="00280C9D" w:rsidRPr="00D02ABB" w:rsidRDefault="00280C9D" w:rsidP="00280C9D">
      <w:pPr>
        <w:spacing w:after="0" w:line="480" w:lineRule="auto"/>
        <w:ind w:left="2880" w:firstLine="720"/>
        <w:jc w:val="left"/>
        <w:rPr>
          <w:b/>
          <w:color w:val="595959" w:themeColor="text1" w:themeTint="A6"/>
        </w:rPr>
      </w:pPr>
      <w:r w:rsidRPr="00D02ABB">
        <w:rPr>
          <w:b/>
          <w:noProof/>
          <w:color w:val="595959" w:themeColor="text1" w:themeTint="A6"/>
        </w:rPr>
        <w:lastRenderedPageBreak/>
        <w:drawing>
          <wp:anchor distT="0" distB="0" distL="114300" distR="114300" simplePos="0" relativeHeight="251659264" behindDoc="1" locked="0" layoutInCell="1" allowOverlap="1" wp14:anchorId="32FFDA29" wp14:editId="1C6134B5">
            <wp:simplePos x="0" y="0"/>
            <wp:positionH relativeFrom="page">
              <wp:align>left</wp:align>
            </wp:positionH>
            <wp:positionV relativeFrom="paragraph">
              <wp:posOffset>13138</wp:posOffset>
            </wp:positionV>
            <wp:extent cx="5460187" cy="804672"/>
            <wp:effectExtent l="0" t="0" r="7620" b="0"/>
            <wp:wrapNone/>
            <wp:docPr id="2995561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187" cy="8046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434FAC" w14:textId="77777777" w:rsidR="00280C9D" w:rsidRPr="00D02ABB" w:rsidRDefault="00280C9D" w:rsidP="00280C9D"/>
    <w:p w14:paraId="76543A12" w14:textId="77777777" w:rsidR="00280C9D" w:rsidRPr="00D02ABB" w:rsidRDefault="00280C9D" w:rsidP="00280C9D">
      <w:pPr>
        <w:spacing w:after="0"/>
        <w:jc w:val="center"/>
        <w:rPr>
          <w:b/>
          <w:color w:val="595959" w:themeColor="text1" w:themeTint="A6"/>
        </w:rPr>
      </w:pPr>
    </w:p>
    <w:p w14:paraId="1844B469" w14:textId="77777777" w:rsidR="00280C9D" w:rsidRPr="00D02ABB" w:rsidRDefault="00280C9D" w:rsidP="00280C9D">
      <w:pPr>
        <w:spacing w:after="0"/>
        <w:jc w:val="center"/>
        <w:rPr>
          <w:b/>
          <w:color w:val="595959" w:themeColor="text1" w:themeTint="A6"/>
        </w:rPr>
      </w:pPr>
    </w:p>
    <w:p w14:paraId="1EC9DAF7" w14:textId="77777777" w:rsidR="00280C9D" w:rsidRPr="00D02ABB" w:rsidRDefault="00280C9D" w:rsidP="00280C9D">
      <w:pPr>
        <w:spacing w:after="0"/>
        <w:jc w:val="center"/>
        <w:rPr>
          <w:rFonts w:cs="Times New Roman"/>
          <w:b/>
          <w:color w:val="595959" w:themeColor="text1" w:themeTint="A6"/>
          <w:szCs w:val="24"/>
        </w:rPr>
      </w:pPr>
      <w:r w:rsidRPr="00D02ABB">
        <w:rPr>
          <w:rFonts w:cs="Times New Roman"/>
          <w:b/>
          <w:color w:val="595959" w:themeColor="text1" w:themeTint="A6"/>
          <w:szCs w:val="24"/>
        </w:rPr>
        <w:t>Instituto Politécnico do Cávado e do Ave</w:t>
      </w:r>
    </w:p>
    <w:p w14:paraId="40E1FFC3" w14:textId="77777777" w:rsidR="00280C9D" w:rsidRPr="00D02ABB" w:rsidRDefault="00280C9D" w:rsidP="00280C9D">
      <w:pPr>
        <w:jc w:val="center"/>
        <w:rPr>
          <w:rFonts w:cs="Times New Roman"/>
          <w:b/>
          <w:color w:val="595959" w:themeColor="text1" w:themeTint="A6"/>
          <w:szCs w:val="24"/>
        </w:rPr>
      </w:pPr>
      <w:r w:rsidRPr="00D02ABB">
        <w:rPr>
          <w:rFonts w:cs="Times New Roman"/>
          <w:b/>
          <w:color w:val="595959" w:themeColor="text1" w:themeTint="A6"/>
          <w:szCs w:val="24"/>
        </w:rPr>
        <w:t>Escola Superior de Tecnologia</w:t>
      </w:r>
    </w:p>
    <w:p w14:paraId="391DA100" w14:textId="77777777" w:rsidR="00280C9D" w:rsidRPr="00D02ABB" w:rsidRDefault="00280C9D" w:rsidP="00280C9D">
      <w:pPr>
        <w:ind w:left="3540"/>
        <w:rPr>
          <w:rFonts w:cs="Times New Roman"/>
          <w:b/>
          <w:color w:val="7F7F7F" w:themeColor="text1" w:themeTint="80"/>
          <w:sz w:val="22"/>
          <w:szCs w:val="18"/>
        </w:rPr>
      </w:pPr>
    </w:p>
    <w:p w14:paraId="40B64994" w14:textId="77777777" w:rsidR="00280C9D" w:rsidRPr="00D02ABB" w:rsidRDefault="00280C9D" w:rsidP="00280C9D">
      <w:pPr>
        <w:spacing w:after="0"/>
        <w:jc w:val="center"/>
        <w:rPr>
          <w:b/>
          <w:bCs/>
          <w:color w:val="7F7F7F" w:themeColor="text1" w:themeTint="80"/>
          <w:sz w:val="36"/>
          <w:szCs w:val="36"/>
        </w:rPr>
      </w:pPr>
      <w:r w:rsidRPr="00D02ABB">
        <w:rPr>
          <w:b/>
          <w:bCs/>
          <w:color w:val="7F7F7F" w:themeColor="text1" w:themeTint="80"/>
          <w:sz w:val="36"/>
          <w:szCs w:val="36"/>
        </w:rPr>
        <w:t>Licenciatura em</w:t>
      </w:r>
    </w:p>
    <w:p w14:paraId="2C317EAB" w14:textId="77777777" w:rsidR="00280C9D" w:rsidRPr="00D02ABB" w:rsidRDefault="00280C9D" w:rsidP="00280C9D">
      <w:pPr>
        <w:spacing w:after="0"/>
        <w:jc w:val="center"/>
        <w:rPr>
          <w:b/>
          <w:bCs/>
          <w:color w:val="7F7F7F" w:themeColor="text1" w:themeTint="80"/>
          <w:sz w:val="36"/>
          <w:szCs w:val="36"/>
        </w:rPr>
      </w:pPr>
      <w:r w:rsidRPr="00D02ABB">
        <w:rPr>
          <w:b/>
          <w:bCs/>
          <w:color w:val="7F7F7F" w:themeColor="text1" w:themeTint="80"/>
          <w:sz w:val="36"/>
          <w:szCs w:val="36"/>
        </w:rPr>
        <w:t>Engenharia de Sistemas Informáticos</w:t>
      </w:r>
    </w:p>
    <w:p w14:paraId="01D5400A" w14:textId="77777777" w:rsidR="00280C9D" w:rsidRPr="00D02ABB" w:rsidRDefault="00280C9D" w:rsidP="00280C9D">
      <w:pPr>
        <w:rPr>
          <w:rFonts w:cs="Times New Roman"/>
          <w:color w:val="595959" w:themeColor="text1" w:themeTint="A6"/>
          <w:sz w:val="28"/>
          <w:szCs w:val="24"/>
        </w:rPr>
      </w:pPr>
    </w:p>
    <w:p w14:paraId="6D0671E8" w14:textId="77777777" w:rsidR="00280C9D" w:rsidRPr="00D02ABB" w:rsidRDefault="00280C9D" w:rsidP="00280C9D">
      <w:pPr>
        <w:rPr>
          <w:rFonts w:cs="Times New Roman"/>
          <w:color w:val="595959" w:themeColor="text1" w:themeTint="A6"/>
          <w:sz w:val="28"/>
          <w:szCs w:val="24"/>
        </w:rPr>
      </w:pPr>
    </w:p>
    <w:p w14:paraId="7FFFB011" w14:textId="77777777" w:rsidR="00280C9D" w:rsidRPr="00D02ABB" w:rsidRDefault="00280C9D" w:rsidP="00280C9D"/>
    <w:p w14:paraId="07FB681C" w14:textId="266AA71B" w:rsidR="003D67AC" w:rsidRDefault="003D67AC" w:rsidP="00280C9D">
      <w:pPr>
        <w:ind w:left="2832" w:firstLine="708"/>
        <w:rPr>
          <w:rFonts w:cs="Times New Roman"/>
          <w:b/>
          <w:bCs/>
          <w:color w:val="595959" w:themeColor="text1" w:themeTint="A6"/>
          <w:sz w:val="36"/>
          <w:szCs w:val="32"/>
        </w:rPr>
      </w:pPr>
      <w:r w:rsidRPr="003D67AC">
        <w:rPr>
          <w:rFonts w:cs="Times New Roman"/>
          <w:b/>
          <w:bCs/>
          <w:color w:val="595959" w:themeColor="text1" w:themeTint="A6"/>
          <w:sz w:val="36"/>
          <w:szCs w:val="32"/>
        </w:rPr>
        <w:t xml:space="preserve">Trabalho Prático </w:t>
      </w:r>
      <w:r>
        <w:rPr>
          <w:rFonts w:cs="Times New Roman"/>
          <w:b/>
          <w:bCs/>
          <w:color w:val="595959" w:themeColor="text1" w:themeTint="A6"/>
          <w:sz w:val="36"/>
          <w:szCs w:val="32"/>
        </w:rPr>
        <w:t>I</w:t>
      </w:r>
    </w:p>
    <w:p w14:paraId="712CAF09" w14:textId="77777777" w:rsidR="003D67AC" w:rsidRPr="003D67AC" w:rsidRDefault="003D67AC" w:rsidP="003D67AC"/>
    <w:p w14:paraId="0F127CFB" w14:textId="2AC5F958" w:rsidR="00280C9D" w:rsidRPr="00D02ABB" w:rsidRDefault="00280C9D" w:rsidP="00280C9D">
      <w:pPr>
        <w:ind w:left="2832" w:firstLine="708"/>
        <w:rPr>
          <w:rFonts w:cs="Times New Roman"/>
          <w:color w:val="595959" w:themeColor="text1" w:themeTint="A6"/>
        </w:rPr>
      </w:pPr>
      <w:r w:rsidRPr="00D02ABB">
        <w:rPr>
          <w:rFonts w:cs="Times New Roman"/>
          <w:color w:val="595959" w:themeColor="text1" w:themeTint="A6"/>
        </w:rPr>
        <w:t>Fábio Rafael Gomes Costa – a22997</w:t>
      </w:r>
    </w:p>
    <w:p w14:paraId="535165F3" w14:textId="77777777" w:rsidR="00280C9D" w:rsidRPr="00D02ABB" w:rsidRDefault="00280C9D" w:rsidP="00280C9D">
      <w:pPr>
        <w:ind w:left="2832" w:firstLine="708"/>
        <w:rPr>
          <w:rFonts w:cs="Times New Roman"/>
          <w:color w:val="595959" w:themeColor="text1" w:themeTint="A6"/>
          <w:sz w:val="2"/>
          <w:szCs w:val="2"/>
        </w:rPr>
      </w:pPr>
    </w:p>
    <w:p w14:paraId="74C10107" w14:textId="77777777" w:rsidR="00280C9D" w:rsidRPr="00D02ABB" w:rsidRDefault="00280C9D" w:rsidP="00280C9D">
      <w:pPr>
        <w:ind w:left="2832" w:firstLine="708"/>
        <w:rPr>
          <w:rFonts w:cs="Times New Roman"/>
          <w:color w:val="595959" w:themeColor="text1" w:themeTint="A6"/>
          <w:sz w:val="2"/>
          <w:szCs w:val="2"/>
        </w:rPr>
      </w:pPr>
    </w:p>
    <w:p w14:paraId="2B515D02" w14:textId="77777777" w:rsidR="00280C9D" w:rsidRPr="00D02ABB" w:rsidRDefault="00280C9D" w:rsidP="00280C9D">
      <w:pPr>
        <w:ind w:left="3540"/>
        <w:rPr>
          <w:rFonts w:cs="Times New Roman"/>
          <w:b/>
          <w:bCs/>
          <w:color w:val="595959" w:themeColor="text1" w:themeTint="A6"/>
        </w:rPr>
      </w:pPr>
      <w:r w:rsidRPr="00D02ABB">
        <w:rPr>
          <w:rFonts w:cs="Times New Roman"/>
          <w:b/>
          <w:bCs/>
          <w:color w:val="595959" w:themeColor="text1" w:themeTint="A6"/>
        </w:rPr>
        <w:t xml:space="preserve">Unidade Curricular: </w:t>
      </w:r>
    </w:p>
    <w:p w14:paraId="6B69EC1E" w14:textId="0C7B3C2E" w:rsidR="00280C9D" w:rsidRPr="00D02ABB" w:rsidRDefault="003D67AC" w:rsidP="00280C9D">
      <w:pPr>
        <w:ind w:left="3540"/>
        <w:rPr>
          <w:rFonts w:cs="Times New Roman"/>
          <w:color w:val="595959" w:themeColor="text1" w:themeTint="A6"/>
        </w:rPr>
      </w:pPr>
      <w:r w:rsidRPr="003D67AC">
        <w:rPr>
          <w:rFonts w:cs="Times New Roman"/>
          <w:color w:val="595959" w:themeColor="text1" w:themeTint="A6"/>
        </w:rPr>
        <w:t>Integração de Sistemas de Informação (ISI)</w:t>
      </w:r>
    </w:p>
    <w:p w14:paraId="5994254C" w14:textId="77777777" w:rsidR="00280C9D" w:rsidRPr="00D02ABB" w:rsidRDefault="00280C9D" w:rsidP="00280C9D">
      <w:pPr>
        <w:ind w:left="3540"/>
        <w:rPr>
          <w:rFonts w:cs="Times New Roman"/>
          <w:color w:val="595959" w:themeColor="text1" w:themeTint="A6"/>
          <w:sz w:val="2"/>
          <w:szCs w:val="2"/>
        </w:rPr>
      </w:pPr>
    </w:p>
    <w:p w14:paraId="2367ABC1" w14:textId="77777777" w:rsidR="00280C9D" w:rsidRPr="00D02ABB" w:rsidRDefault="00280C9D" w:rsidP="00280C9D">
      <w:pPr>
        <w:ind w:left="3540"/>
        <w:rPr>
          <w:rFonts w:cs="Times New Roman"/>
          <w:color w:val="595959" w:themeColor="text1" w:themeTint="A6"/>
          <w:sz w:val="2"/>
          <w:szCs w:val="2"/>
        </w:rPr>
      </w:pPr>
    </w:p>
    <w:p w14:paraId="5B34C81B" w14:textId="77777777" w:rsidR="00280C9D" w:rsidRPr="00D02ABB" w:rsidRDefault="00280C9D" w:rsidP="00280C9D">
      <w:pPr>
        <w:ind w:left="3540"/>
        <w:rPr>
          <w:rFonts w:cs="Times New Roman"/>
          <w:b/>
          <w:bCs/>
          <w:color w:val="595959" w:themeColor="text1" w:themeTint="A6"/>
        </w:rPr>
      </w:pPr>
      <w:r w:rsidRPr="00D02ABB">
        <w:rPr>
          <w:rFonts w:cs="Times New Roman"/>
          <w:b/>
          <w:bCs/>
          <w:color w:val="595959" w:themeColor="text1" w:themeTint="A6"/>
        </w:rPr>
        <w:t>Docente:</w:t>
      </w:r>
    </w:p>
    <w:p w14:paraId="12ED881B" w14:textId="7219A87C" w:rsidR="00280C9D" w:rsidRPr="00D02ABB" w:rsidRDefault="00280C9D" w:rsidP="00280C9D">
      <w:pPr>
        <w:ind w:left="3540"/>
        <w:rPr>
          <w:rFonts w:cs="Times New Roman"/>
          <w:color w:val="595959" w:themeColor="text1" w:themeTint="A6"/>
        </w:rPr>
      </w:pPr>
      <w:r w:rsidRPr="00D02ABB">
        <w:rPr>
          <w:rFonts w:cs="Times New Roman"/>
          <w:color w:val="595959" w:themeColor="text1" w:themeTint="A6"/>
        </w:rPr>
        <w:t xml:space="preserve">Dr. </w:t>
      </w:r>
      <w:r w:rsidR="000F355E" w:rsidRPr="000F355E">
        <w:rPr>
          <w:rFonts w:cs="Times New Roman"/>
          <w:color w:val="595959" w:themeColor="text1" w:themeTint="A6"/>
        </w:rPr>
        <w:t>Óscar Rafael da Silva Ferreira Ribeiro</w:t>
      </w:r>
    </w:p>
    <w:p w14:paraId="3D8B348C" w14:textId="77777777" w:rsidR="00280C9D" w:rsidRPr="00D02ABB" w:rsidRDefault="00280C9D" w:rsidP="00280C9D">
      <w:pPr>
        <w:ind w:left="3540"/>
        <w:rPr>
          <w:rFonts w:cs="Times New Roman"/>
          <w:color w:val="595959" w:themeColor="text1" w:themeTint="A6"/>
        </w:rPr>
      </w:pPr>
    </w:p>
    <w:p w14:paraId="206BB64E" w14:textId="77777777" w:rsidR="00280C9D" w:rsidRPr="00D02ABB" w:rsidRDefault="00280C9D" w:rsidP="003D67AC"/>
    <w:p w14:paraId="5F3D80D6" w14:textId="779128DC" w:rsidR="00280C9D" w:rsidRPr="00D02ABB" w:rsidRDefault="00280C9D" w:rsidP="00280C9D">
      <w:pPr>
        <w:jc w:val="center"/>
        <w:rPr>
          <w:rFonts w:cs="Times New Roman"/>
          <w:b/>
          <w:color w:val="595959" w:themeColor="text1" w:themeTint="A6"/>
        </w:rPr>
      </w:pPr>
      <w:r w:rsidRPr="00D02ABB">
        <w:rPr>
          <w:rFonts w:cs="Times New Roman"/>
          <w:b/>
          <w:color w:val="595959" w:themeColor="text1" w:themeTint="A6"/>
        </w:rPr>
        <w:t xml:space="preserve">Barcelos, </w:t>
      </w:r>
      <w:r w:rsidR="003D67AC">
        <w:rPr>
          <w:rFonts w:cs="Times New Roman"/>
          <w:b/>
          <w:color w:val="595959" w:themeColor="text1" w:themeTint="A6"/>
        </w:rPr>
        <w:t>outubro</w:t>
      </w:r>
      <w:r w:rsidRPr="00D02ABB">
        <w:rPr>
          <w:rFonts w:cs="Times New Roman"/>
          <w:b/>
          <w:color w:val="595959" w:themeColor="text1" w:themeTint="A6"/>
        </w:rPr>
        <w:t xml:space="preserve"> de 2025</w:t>
      </w:r>
      <w:r w:rsidRPr="00D02ABB">
        <w:br w:type="page"/>
      </w:r>
    </w:p>
    <w:p w14:paraId="55847BEA" w14:textId="77777777" w:rsidR="00280C9D" w:rsidRPr="00D02ABB" w:rsidRDefault="00280C9D" w:rsidP="00280C9D">
      <w:pPr>
        <w:spacing w:line="276" w:lineRule="auto"/>
        <w:jc w:val="left"/>
      </w:pPr>
    </w:p>
    <w:p w14:paraId="5692A89B" w14:textId="77777777" w:rsidR="00280C9D" w:rsidRPr="00D02ABB" w:rsidRDefault="00280C9D" w:rsidP="00280C9D">
      <w:pPr>
        <w:spacing w:line="276" w:lineRule="auto"/>
        <w:jc w:val="left"/>
        <w:sectPr w:rsidR="00280C9D" w:rsidRPr="00D02ABB" w:rsidSect="00280C9D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 w:code="9"/>
          <w:pgMar w:top="1418" w:right="1418" w:bottom="1418" w:left="1418" w:header="426" w:footer="709" w:gutter="284"/>
          <w:pgNumType w:fmt="upperRoman" w:start="1"/>
          <w:cols w:space="708"/>
          <w:docGrid w:linePitch="360"/>
        </w:sectPr>
      </w:pPr>
    </w:p>
    <w:p w14:paraId="535B3207" w14:textId="77777777" w:rsidR="00280C9D" w:rsidRPr="00D02ABB" w:rsidRDefault="00280C9D" w:rsidP="00280C9D">
      <w:pPr>
        <w:pStyle w:val="Ttulo1"/>
        <w:numPr>
          <w:ilvl w:val="0"/>
          <w:numId w:val="0"/>
        </w:numPr>
        <w:spacing w:before="0"/>
        <w:ind w:left="432" w:hanging="432"/>
      </w:pPr>
      <w:bookmarkStart w:id="2" w:name="_Toc192370100"/>
      <w:bookmarkStart w:id="3" w:name="_Toc198302057"/>
      <w:r w:rsidRPr="00D02ABB">
        <w:lastRenderedPageBreak/>
        <w:t>Ficha de Identificação</w:t>
      </w:r>
      <w:bookmarkEnd w:id="2"/>
      <w:bookmarkEnd w:id="3"/>
      <w:r w:rsidRPr="00D02ABB">
        <w:t xml:space="preserve"> </w:t>
      </w:r>
    </w:p>
    <w:p w14:paraId="6C9B09B6" w14:textId="77777777" w:rsidR="00280C9D" w:rsidRPr="00D02ABB" w:rsidRDefault="00280C9D" w:rsidP="00280C9D"/>
    <w:tbl>
      <w:tblPr>
        <w:tblStyle w:val="TabelacomGrelha"/>
        <w:tblW w:w="9270" w:type="dxa"/>
        <w:tblInd w:w="-5" w:type="dxa"/>
        <w:tblLook w:val="04A0" w:firstRow="1" w:lastRow="0" w:firstColumn="1" w:lastColumn="0" w:noHBand="0" w:noVBand="1"/>
      </w:tblPr>
      <w:tblGrid>
        <w:gridCol w:w="2415"/>
        <w:gridCol w:w="6855"/>
      </w:tblGrid>
      <w:tr w:rsidR="00280C9D" w:rsidRPr="00D02ABB" w14:paraId="3C1FA6C2" w14:textId="77777777" w:rsidTr="00E11C81">
        <w:trPr>
          <w:trHeight w:val="426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12D07CC9" w14:textId="77777777" w:rsidR="00280C9D" w:rsidRPr="00D02ABB" w:rsidRDefault="00280C9D" w:rsidP="00E11C81">
            <w:pPr>
              <w:rPr>
                <w:b/>
              </w:rPr>
            </w:pPr>
            <w:r w:rsidRPr="00D02ABB">
              <w:rPr>
                <w:b/>
              </w:rPr>
              <w:t>Elaborado por</w:t>
            </w:r>
          </w:p>
        </w:tc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</w:tcPr>
          <w:p w14:paraId="634FF3A0" w14:textId="77777777" w:rsidR="00280C9D" w:rsidRPr="00D02ABB" w:rsidRDefault="00280C9D" w:rsidP="00E11C81">
            <w:r w:rsidRPr="00D02ABB">
              <w:t>Fábio Rafael Gomes Costa</w:t>
            </w:r>
          </w:p>
          <w:p w14:paraId="0D421B58" w14:textId="77777777" w:rsidR="00280C9D" w:rsidRPr="00D02ABB" w:rsidRDefault="00280C9D" w:rsidP="00E11C81">
            <w:pPr>
              <w:rPr>
                <w:sz w:val="8"/>
                <w:szCs w:val="8"/>
              </w:rPr>
            </w:pPr>
          </w:p>
        </w:tc>
      </w:tr>
      <w:tr w:rsidR="00280C9D" w:rsidRPr="00D02ABB" w14:paraId="2FA9E832" w14:textId="77777777" w:rsidTr="00E11C81">
        <w:trPr>
          <w:trHeight w:val="440"/>
        </w:trPr>
        <w:tc>
          <w:tcPr>
            <w:tcW w:w="241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54D2543" w14:textId="77777777" w:rsidR="00280C9D" w:rsidRPr="00D02ABB" w:rsidRDefault="00280C9D" w:rsidP="00E11C81">
            <w:pPr>
              <w:tabs>
                <w:tab w:val="left" w:pos="1815"/>
              </w:tabs>
              <w:rPr>
                <w:b/>
              </w:rPr>
            </w:pPr>
            <w:r w:rsidRPr="00D02ABB">
              <w:rPr>
                <w:b/>
              </w:rPr>
              <w:t>Contato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B9B4B71" w14:textId="77777777" w:rsidR="00280C9D" w:rsidRPr="00D02ABB" w:rsidRDefault="00280C9D" w:rsidP="00E11C81">
            <w:r w:rsidRPr="00D02ABB">
              <w:t>a22997@alunos.ipca.pt</w:t>
            </w:r>
          </w:p>
        </w:tc>
      </w:tr>
      <w:tr w:rsidR="00280C9D" w:rsidRPr="00D02ABB" w14:paraId="7B930587" w14:textId="77777777" w:rsidTr="00E11C81">
        <w:trPr>
          <w:trHeight w:val="866"/>
        </w:trPr>
        <w:tc>
          <w:tcPr>
            <w:tcW w:w="241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43D9E35" w14:textId="77777777" w:rsidR="00280C9D" w:rsidRPr="00D02ABB" w:rsidRDefault="00280C9D" w:rsidP="00E11C81">
            <w:pPr>
              <w:rPr>
                <w:b/>
                <w:bCs/>
              </w:rPr>
            </w:pPr>
          </w:p>
          <w:p w14:paraId="6AEB1B23" w14:textId="77777777" w:rsidR="00280C9D" w:rsidRPr="00D02ABB" w:rsidRDefault="00280C9D" w:rsidP="00E11C81">
            <w:pPr>
              <w:rPr>
                <w:b/>
                <w:bCs/>
              </w:rPr>
            </w:pPr>
          </w:p>
        </w:tc>
        <w:tc>
          <w:tcPr>
            <w:tcW w:w="685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87CFD48" w14:textId="77777777" w:rsidR="00280C9D" w:rsidRPr="00D02ABB" w:rsidRDefault="00280C9D" w:rsidP="00E11C81"/>
          <w:p w14:paraId="4E0D9ED4" w14:textId="77777777" w:rsidR="00280C9D" w:rsidRPr="00D02ABB" w:rsidRDefault="00280C9D" w:rsidP="00E11C81"/>
        </w:tc>
      </w:tr>
      <w:tr w:rsidR="00280C9D" w:rsidRPr="00D02ABB" w14:paraId="651D5EB3" w14:textId="77777777" w:rsidTr="00E11C81">
        <w:trPr>
          <w:trHeight w:val="442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5247F611" w14:textId="77777777" w:rsidR="00280C9D" w:rsidRPr="00D02ABB" w:rsidRDefault="00280C9D" w:rsidP="00E11C81">
            <w:pPr>
              <w:rPr>
                <w:b/>
                <w:bCs/>
              </w:rPr>
            </w:pPr>
            <w:r w:rsidRPr="00D02ABB">
              <w:rPr>
                <w:b/>
                <w:bCs/>
              </w:rPr>
              <w:t>Unidade Curricular</w:t>
            </w:r>
          </w:p>
        </w:tc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</w:tcPr>
          <w:p w14:paraId="2DB7C4EA" w14:textId="5B83BB52" w:rsidR="00280C9D" w:rsidRPr="00D02ABB" w:rsidRDefault="003D67AC" w:rsidP="00E11C81">
            <w:r w:rsidRPr="003D67AC">
              <w:t>Integração de Sistemas de Informação</w:t>
            </w:r>
          </w:p>
          <w:p w14:paraId="7E0A1D92" w14:textId="77777777" w:rsidR="00280C9D" w:rsidRPr="00D02ABB" w:rsidRDefault="00280C9D" w:rsidP="00E11C81">
            <w:pPr>
              <w:rPr>
                <w:sz w:val="8"/>
                <w:szCs w:val="6"/>
              </w:rPr>
            </w:pPr>
          </w:p>
        </w:tc>
      </w:tr>
      <w:tr w:rsidR="00280C9D" w:rsidRPr="00D02ABB" w14:paraId="4061BEB1" w14:textId="77777777" w:rsidTr="00E11C81">
        <w:trPr>
          <w:trHeight w:val="442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32C6F230" w14:textId="77777777" w:rsidR="00280C9D" w:rsidRPr="00D02ABB" w:rsidRDefault="00280C9D" w:rsidP="00E11C81">
            <w:pPr>
              <w:rPr>
                <w:b/>
                <w:bCs/>
              </w:rPr>
            </w:pPr>
            <w:r w:rsidRPr="00D02ABB">
              <w:rPr>
                <w:b/>
                <w:bCs/>
              </w:rPr>
              <w:t>Curso</w:t>
            </w:r>
          </w:p>
        </w:tc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</w:tcPr>
          <w:p w14:paraId="1545EA44" w14:textId="77777777" w:rsidR="00280C9D" w:rsidRPr="00D02ABB" w:rsidRDefault="00280C9D" w:rsidP="00E11C81">
            <w:r w:rsidRPr="00D02ABB">
              <w:t>Licenciatura em Engenharia de Sistemas Informáticos</w:t>
            </w:r>
          </w:p>
          <w:p w14:paraId="3638E97A" w14:textId="77777777" w:rsidR="00280C9D" w:rsidRPr="00D02ABB" w:rsidRDefault="00280C9D" w:rsidP="00E11C81">
            <w:pPr>
              <w:rPr>
                <w:sz w:val="8"/>
                <w:szCs w:val="6"/>
              </w:rPr>
            </w:pPr>
          </w:p>
        </w:tc>
      </w:tr>
      <w:tr w:rsidR="00280C9D" w:rsidRPr="00D02ABB" w14:paraId="1995B5C0" w14:textId="77777777" w:rsidTr="00E11C81">
        <w:trPr>
          <w:trHeight w:val="888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00DD702F" w14:textId="77777777" w:rsidR="00280C9D" w:rsidRPr="00D02ABB" w:rsidRDefault="00280C9D" w:rsidP="00E11C81">
            <w:pPr>
              <w:rPr>
                <w:b/>
                <w:bCs/>
              </w:rPr>
            </w:pPr>
            <w:r w:rsidRPr="00D02ABB">
              <w:rPr>
                <w:b/>
                <w:bCs/>
              </w:rPr>
              <w:t>Instituição</w:t>
            </w:r>
          </w:p>
        </w:tc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</w:tcPr>
          <w:p w14:paraId="4A25736C" w14:textId="77777777" w:rsidR="00280C9D" w:rsidRPr="00D02ABB" w:rsidRDefault="00280C9D" w:rsidP="00E11C81">
            <w:r w:rsidRPr="00D02ABB">
              <w:t xml:space="preserve">Escola Superior de Tecnologia do </w:t>
            </w:r>
          </w:p>
          <w:p w14:paraId="19C9C07E" w14:textId="77777777" w:rsidR="00280C9D" w:rsidRPr="00D02ABB" w:rsidRDefault="00280C9D" w:rsidP="00E11C81">
            <w:r w:rsidRPr="00D02ABB">
              <w:t>Instituto Politécnico do Cávado e do Ave</w:t>
            </w:r>
          </w:p>
          <w:p w14:paraId="6BEA60F0" w14:textId="77777777" w:rsidR="00280C9D" w:rsidRPr="00D02ABB" w:rsidRDefault="00280C9D" w:rsidP="00E11C81">
            <w:pPr>
              <w:rPr>
                <w:sz w:val="8"/>
                <w:szCs w:val="6"/>
              </w:rPr>
            </w:pPr>
          </w:p>
        </w:tc>
      </w:tr>
      <w:tr w:rsidR="00280C9D" w:rsidRPr="00D02ABB" w14:paraId="32514711" w14:textId="77777777" w:rsidTr="00E11C81">
        <w:trPr>
          <w:trHeight w:val="440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1F6A4338" w14:textId="77777777" w:rsidR="00280C9D" w:rsidRPr="00D02ABB" w:rsidRDefault="00280C9D" w:rsidP="00E11C81">
            <w:pPr>
              <w:rPr>
                <w:b/>
                <w:bCs/>
              </w:rPr>
            </w:pPr>
            <w:bookmarkStart w:id="4" w:name="_Hlk139140366"/>
            <w:r w:rsidRPr="00D02ABB">
              <w:rPr>
                <w:b/>
                <w:bCs/>
              </w:rPr>
              <w:t>Professor</w:t>
            </w:r>
          </w:p>
        </w:tc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</w:tcPr>
          <w:p w14:paraId="4AA18539" w14:textId="0834620F" w:rsidR="00280C9D" w:rsidRPr="00D02ABB" w:rsidRDefault="00280C9D" w:rsidP="00E11C81">
            <w:r w:rsidRPr="00D02ABB">
              <w:t xml:space="preserve">Doutor </w:t>
            </w:r>
            <w:r w:rsidR="000F355E" w:rsidRPr="000F355E">
              <w:t>Óscar Rafael da Silva Ferreira Ribeiro</w:t>
            </w:r>
          </w:p>
          <w:p w14:paraId="3180B94B" w14:textId="77777777" w:rsidR="00280C9D" w:rsidRPr="00D02ABB" w:rsidRDefault="00280C9D" w:rsidP="00E11C81">
            <w:pPr>
              <w:rPr>
                <w:sz w:val="8"/>
                <w:szCs w:val="6"/>
              </w:rPr>
            </w:pPr>
          </w:p>
        </w:tc>
      </w:tr>
      <w:tr w:rsidR="00280C9D" w:rsidRPr="00D02ABB" w14:paraId="365DEA98" w14:textId="77777777" w:rsidTr="00E11C81">
        <w:trPr>
          <w:trHeight w:val="440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73202253" w14:textId="77777777" w:rsidR="00280C9D" w:rsidRPr="00D02ABB" w:rsidRDefault="00280C9D" w:rsidP="00E11C81">
            <w:pPr>
              <w:rPr>
                <w:b/>
                <w:bCs/>
              </w:rPr>
            </w:pPr>
            <w:r w:rsidRPr="00D02ABB">
              <w:rPr>
                <w:b/>
                <w:bCs/>
              </w:rPr>
              <w:t>Gabinete</w:t>
            </w:r>
          </w:p>
        </w:tc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</w:tcPr>
          <w:p w14:paraId="32D1D179" w14:textId="73C3F83B" w:rsidR="00280C9D" w:rsidRPr="00D02ABB" w:rsidRDefault="008602CB" w:rsidP="00E11C81">
            <w:r>
              <w:t>3</w:t>
            </w:r>
          </w:p>
        </w:tc>
      </w:tr>
      <w:bookmarkEnd w:id="4"/>
      <w:tr w:rsidR="00280C9D" w:rsidRPr="00D02ABB" w14:paraId="032DAC74" w14:textId="77777777" w:rsidTr="00E11C81">
        <w:trPr>
          <w:trHeight w:val="440"/>
        </w:trPr>
        <w:tc>
          <w:tcPr>
            <w:tcW w:w="241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BFDA8AD" w14:textId="77777777" w:rsidR="00280C9D" w:rsidRPr="00D02ABB" w:rsidRDefault="00280C9D" w:rsidP="00E11C81">
            <w:pPr>
              <w:rPr>
                <w:b/>
                <w:bCs/>
              </w:rPr>
            </w:pPr>
            <w:r w:rsidRPr="00D02ABB">
              <w:rPr>
                <w:b/>
                <w:bCs/>
              </w:rPr>
              <w:t>Contato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D3CDE6C" w14:textId="48255916" w:rsidR="00280C9D" w:rsidRPr="00D02ABB" w:rsidRDefault="000F355E" w:rsidP="00E11C81">
            <w:r w:rsidRPr="000F355E">
              <w:t>oribeiro@ipca.pt</w:t>
            </w:r>
          </w:p>
        </w:tc>
      </w:tr>
      <w:tr w:rsidR="00280C9D" w:rsidRPr="00D02ABB" w14:paraId="54129EDE" w14:textId="77777777" w:rsidTr="00E11C81">
        <w:trPr>
          <w:trHeight w:val="866"/>
        </w:trPr>
        <w:tc>
          <w:tcPr>
            <w:tcW w:w="241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A3DA21B" w14:textId="77777777" w:rsidR="00280C9D" w:rsidRPr="00D02ABB" w:rsidRDefault="00280C9D" w:rsidP="00E11C81">
            <w:pPr>
              <w:rPr>
                <w:b/>
              </w:rPr>
            </w:pPr>
          </w:p>
        </w:tc>
        <w:tc>
          <w:tcPr>
            <w:tcW w:w="685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9808F9E" w14:textId="77777777" w:rsidR="00280C9D" w:rsidRPr="00D02ABB" w:rsidRDefault="00280C9D" w:rsidP="00E11C81"/>
        </w:tc>
      </w:tr>
      <w:tr w:rsidR="00280C9D" w:rsidRPr="00D02ABB" w14:paraId="35DE5BFE" w14:textId="77777777" w:rsidTr="00E11C81">
        <w:trPr>
          <w:trHeight w:val="440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69658CBA" w14:textId="77777777" w:rsidR="00280C9D" w:rsidRPr="00D02ABB" w:rsidRDefault="00280C9D" w:rsidP="00E11C81">
            <w:pPr>
              <w:rPr>
                <w:b/>
              </w:rPr>
            </w:pPr>
            <w:r w:rsidRPr="00D02ABB">
              <w:rPr>
                <w:b/>
              </w:rPr>
              <w:t xml:space="preserve">Data de início </w:t>
            </w:r>
          </w:p>
        </w:tc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</w:tcPr>
          <w:p w14:paraId="77D4B2DA" w14:textId="1CF0FC72" w:rsidR="00280C9D" w:rsidRPr="00D02ABB" w:rsidRDefault="00412203" w:rsidP="00E11C81">
            <w:r w:rsidRPr="00D02ABB">
              <w:t>5</w:t>
            </w:r>
            <w:r w:rsidR="00280C9D" w:rsidRPr="00D02ABB">
              <w:t xml:space="preserve"> de </w:t>
            </w:r>
            <w:r w:rsidRPr="00D02ABB">
              <w:t>maio</w:t>
            </w:r>
            <w:r w:rsidR="00280C9D" w:rsidRPr="00D02ABB">
              <w:t xml:space="preserve"> de 2025</w:t>
            </w:r>
          </w:p>
        </w:tc>
      </w:tr>
      <w:tr w:rsidR="00280C9D" w:rsidRPr="00D02ABB" w14:paraId="51D09253" w14:textId="77777777" w:rsidTr="00E11C81">
        <w:trPr>
          <w:trHeight w:val="426"/>
        </w:trPr>
        <w:tc>
          <w:tcPr>
            <w:tcW w:w="241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E7BF06C" w14:textId="77777777" w:rsidR="00280C9D" w:rsidRPr="00D02ABB" w:rsidRDefault="00280C9D" w:rsidP="00E11C81">
            <w:pPr>
              <w:rPr>
                <w:b/>
              </w:rPr>
            </w:pPr>
            <w:r w:rsidRPr="00D02ABB">
              <w:rPr>
                <w:b/>
              </w:rPr>
              <w:t xml:space="preserve">Data de conclusão 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3C32E35" w14:textId="749B7DF9" w:rsidR="00280C9D" w:rsidRPr="00D02ABB" w:rsidRDefault="00081721" w:rsidP="00E11C81">
            <w:r w:rsidRPr="00D02ABB">
              <w:t>1</w:t>
            </w:r>
            <w:r w:rsidR="00412203" w:rsidRPr="00D02ABB">
              <w:t>8</w:t>
            </w:r>
            <w:r w:rsidRPr="00D02ABB">
              <w:t xml:space="preserve"> </w:t>
            </w:r>
            <w:r w:rsidR="00280C9D" w:rsidRPr="00D02ABB">
              <w:t xml:space="preserve">de </w:t>
            </w:r>
            <w:r w:rsidR="00412203" w:rsidRPr="00D02ABB">
              <w:t>maio</w:t>
            </w:r>
            <w:r w:rsidR="00280C9D" w:rsidRPr="00D02ABB">
              <w:t xml:space="preserve"> de 2025</w:t>
            </w:r>
          </w:p>
        </w:tc>
      </w:tr>
    </w:tbl>
    <w:p w14:paraId="498A69A5" w14:textId="77777777" w:rsidR="00280C9D" w:rsidRPr="00D02ABB" w:rsidRDefault="00280C9D" w:rsidP="00280C9D">
      <w:r w:rsidRPr="00D02ABB">
        <w:br w:type="page"/>
      </w:r>
    </w:p>
    <w:p w14:paraId="684EB831" w14:textId="77777777" w:rsidR="00280C9D" w:rsidRPr="00D02ABB" w:rsidRDefault="00280C9D" w:rsidP="00280C9D">
      <w:pPr>
        <w:pStyle w:val="Ttulo1"/>
        <w:numPr>
          <w:ilvl w:val="0"/>
          <w:numId w:val="0"/>
        </w:numPr>
        <w:ind w:left="432" w:hanging="432"/>
      </w:pPr>
      <w:bookmarkStart w:id="5" w:name="_Toc198302058"/>
      <w:r w:rsidRPr="00F9413C">
        <w:lastRenderedPageBreak/>
        <w:t>Resumo</w:t>
      </w:r>
      <w:bookmarkEnd w:id="5"/>
    </w:p>
    <w:p w14:paraId="45920B5D" w14:textId="33CB5AB0" w:rsidR="00F9413C" w:rsidRPr="008602CB" w:rsidRDefault="00F9413C" w:rsidP="00F9413C">
      <w:pPr>
        <w:ind w:firstLine="708"/>
        <w:rPr>
          <w:highlight w:val="yellow"/>
        </w:rPr>
      </w:pPr>
      <w:r w:rsidRPr="008602CB">
        <w:rPr>
          <w:highlight w:val="yellow"/>
        </w:rPr>
        <w:t>O presente trabalho insere-se no âmbito da Unidade Curricular de Estruturas de Dados Avançadas (EDA) e tem como objetivo principal a aplicação prática dos conhecimentos adquiridos, através do desenvolvimento de uma solução que permita representar e manipular dados referentes a antenas e suas localizações numa cidade, utilizando estruturas de dados dinâmicas baseadas em grafos, implementadas em linguagem C.</w:t>
      </w:r>
    </w:p>
    <w:p w14:paraId="131DE3B5" w14:textId="76C30CB4" w:rsidR="00F9413C" w:rsidRPr="008602CB" w:rsidRDefault="00F9413C" w:rsidP="00F9413C">
      <w:pPr>
        <w:ind w:firstLine="708"/>
        <w:rPr>
          <w:highlight w:val="yellow"/>
        </w:rPr>
      </w:pPr>
      <w:r w:rsidRPr="008602CB">
        <w:rPr>
          <w:highlight w:val="yellow"/>
        </w:rPr>
        <w:t>Na Fase 2 do projeto, a estrutura de dados foi reformulada, substituindo as listas ligadas simples da fase anterior por um grafo representado por listas de adjacência, onde cada vértice corresponde a uma antena e cada aresta a uma ligação entre antenas de mesma frequência. Além disso, foi incorporada a lógica para armazenar as zonas nefastas diretamente nas arestas, sempre que duas antenas criassem interferência com base na sua posição espacial.</w:t>
      </w:r>
    </w:p>
    <w:p w14:paraId="53159DC9" w14:textId="0E65E9B2" w:rsidR="00F9413C" w:rsidRPr="008602CB" w:rsidRDefault="00F9413C" w:rsidP="00F9413C">
      <w:pPr>
        <w:ind w:firstLine="708"/>
        <w:rPr>
          <w:highlight w:val="yellow"/>
        </w:rPr>
      </w:pPr>
      <w:r w:rsidRPr="008602CB">
        <w:rPr>
          <w:highlight w:val="yellow"/>
        </w:rPr>
        <w:t>Foram implementados algoritmos clássicos de travessia em profundidade (DFS) e largura (BFS), assim como a funcionalidade para determinar todos os caminhos possíveis entre duas antenas. A construção e manipulação do grafo permitiram aprofundar o conhecimento sobre estruturas ligadas, algoritmos de grafos e análise de padrões espaciais.</w:t>
      </w:r>
    </w:p>
    <w:p w14:paraId="64B42506" w14:textId="6D768BB5" w:rsidR="00081721" w:rsidRPr="00D02ABB" w:rsidRDefault="00F9413C" w:rsidP="00F9413C">
      <w:pPr>
        <w:ind w:firstLine="708"/>
      </w:pPr>
      <w:r w:rsidRPr="008602CB">
        <w:rPr>
          <w:highlight w:val="yellow"/>
        </w:rPr>
        <w:t>O desenvolvimento da fase decorreu num ambiente controlado, com recurso ao Visual Studio, e todo o projeto foi registado através da plataforma GitHub. A documentação técnica foi produzida com o auxílio da ferramenta Doxygen, assegurando a clareza e organização do código-fonte.</w:t>
      </w:r>
    </w:p>
    <w:p w14:paraId="4AA3661F" w14:textId="4A423096" w:rsidR="00280C9D" w:rsidRPr="00D02ABB" w:rsidRDefault="00280C9D">
      <w:pPr>
        <w:spacing w:line="276" w:lineRule="auto"/>
        <w:jc w:val="left"/>
      </w:pPr>
      <w:r w:rsidRPr="00D02ABB">
        <w:br w:type="page"/>
      </w:r>
    </w:p>
    <w:bookmarkStart w:id="6" w:name="_Toc19830205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5972649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14:paraId="08E1268C" w14:textId="71C482CF" w:rsidR="007B19C6" w:rsidRPr="00D02ABB" w:rsidRDefault="007B19C6" w:rsidP="008572A7">
          <w:pPr>
            <w:pStyle w:val="Ttulo1"/>
            <w:numPr>
              <w:ilvl w:val="0"/>
              <w:numId w:val="0"/>
            </w:numPr>
            <w:tabs>
              <w:tab w:val="left" w:pos="1300"/>
            </w:tabs>
            <w:ind w:left="432" w:hanging="432"/>
          </w:pPr>
          <w:r w:rsidRPr="00D02ABB">
            <w:t>Índice</w:t>
          </w:r>
          <w:bookmarkEnd w:id="6"/>
          <w:r w:rsidR="008572A7" w:rsidRPr="00D02ABB">
            <w:tab/>
          </w:r>
        </w:p>
        <w:p w14:paraId="1114ADF9" w14:textId="77777777" w:rsidR="009403D5" w:rsidRPr="00D02ABB" w:rsidRDefault="009403D5" w:rsidP="009403D5"/>
        <w:p w14:paraId="2D6396B5" w14:textId="21E810F8" w:rsidR="00B93DC0" w:rsidRDefault="003F4148">
          <w:pPr>
            <w:pStyle w:val="ndice1"/>
            <w:tabs>
              <w:tab w:val="right" w:leader="dot" w:pos="8776"/>
            </w:tabs>
            <w:rPr>
              <w:ins w:id="7" w:author="Fábio Rafael Gomes Costa" w:date="2025-05-16T15:33:00Z" w16du:dateUtc="2025-05-16T14:33:00Z"/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r w:rsidRPr="00D02ABB">
            <w:fldChar w:fldCharType="begin"/>
          </w:r>
          <w:r w:rsidR="007B19C6" w:rsidRPr="00D02ABB">
            <w:instrText xml:space="preserve"> TOC \o "1-3" \h \z \u </w:instrText>
          </w:r>
          <w:r w:rsidRPr="00D02ABB">
            <w:fldChar w:fldCharType="separate"/>
          </w:r>
          <w:ins w:id="8" w:author="Fábio Rafael Gomes Costa" w:date="2025-05-16T15:33:00Z" w16du:dateUtc="2025-05-16T14:33:00Z">
            <w:r w:rsidR="00B93DC0" w:rsidRPr="004B366B">
              <w:rPr>
                <w:rStyle w:val="Hiperligao"/>
                <w:noProof/>
              </w:rPr>
              <w:fldChar w:fldCharType="begin"/>
            </w:r>
            <w:r w:rsidR="00B93DC0" w:rsidRPr="004B366B">
              <w:rPr>
                <w:rStyle w:val="Hiperligao"/>
                <w:noProof/>
              </w:rPr>
              <w:instrText xml:space="preserve"> </w:instrText>
            </w:r>
            <w:r w:rsidR="00B93DC0">
              <w:rPr>
                <w:noProof/>
              </w:rPr>
              <w:instrText>HYPERLINK \l "_Toc198302057"</w:instrText>
            </w:r>
            <w:r w:rsidR="00B93DC0" w:rsidRPr="004B366B">
              <w:rPr>
                <w:rStyle w:val="Hiperligao"/>
                <w:noProof/>
              </w:rPr>
              <w:instrText xml:space="preserve"> </w:instrText>
            </w:r>
            <w:r w:rsidR="00B93DC0" w:rsidRPr="004B366B">
              <w:rPr>
                <w:rStyle w:val="Hiperligao"/>
                <w:noProof/>
              </w:rPr>
            </w:r>
            <w:r w:rsidR="00B93DC0" w:rsidRPr="004B366B">
              <w:rPr>
                <w:rStyle w:val="Hiperligao"/>
                <w:noProof/>
              </w:rPr>
              <w:fldChar w:fldCharType="separate"/>
            </w:r>
            <w:r w:rsidR="00B93DC0" w:rsidRPr="004B366B">
              <w:rPr>
                <w:rStyle w:val="Hiperligao"/>
                <w:noProof/>
              </w:rPr>
              <w:t>Ficha de Identificação</w:t>
            </w:r>
            <w:r w:rsidR="00B93DC0">
              <w:rPr>
                <w:noProof/>
                <w:webHidden/>
              </w:rPr>
              <w:tab/>
            </w:r>
            <w:r w:rsidR="00B93DC0">
              <w:rPr>
                <w:noProof/>
                <w:webHidden/>
              </w:rPr>
              <w:fldChar w:fldCharType="begin"/>
            </w:r>
            <w:r w:rsidR="00B93DC0">
              <w:rPr>
                <w:noProof/>
                <w:webHidden/>
              </w:rPr>
              <w:instrText xml:space="preserve"> PAGEREF _Toc198302057 \h </w:instrText>
            </w:r>
          </w:ins>
          <w:r w:rsidR="00B93DC0">
            <w:rPr>
              <w:noProof/>
              <w:webHidden/>
            </w:rPr>
          </w:r>
          <w:r w:rsidR="00B93DC0">
            <w:rPr>
              <w:noProof/>
              <w:webHidden/>
            </w:rPr>
            <w:fldChar w:fldCharType="separate"/>
          </w:r>
          <w:ins w:id="9" w:author="Fábio Rafael Gomes Costa" w:date="2025-05-16T15:34:00Z" w16du:dateUtc="2025-05-16T14:34:00Z">
            <w:r w:rsidR="00AE590B">
              <w:rPr>
                <w:noProof/>
                <w:webHidden/>
              </w:rPr>
              <w:t>I</w:t>
            </w:r>
          </w:ins>
          <w:ins w:id="10" w:author="Fábio Rafael Gomes Costa" w:date="2025-05-16T15:33:00Z" w16du:dateUtc="2025-05-16T14:33:00Z">
            <w:r w:rsidR="00B93DC0">
              <w:rPr>
                <w:noProof/>
                <w:webHidden/>
              </w:rPr>
              <w:fldChar w:fldCharType="end"/>
            </w:r>
            <w:r w:rsidR="00B93DC0" w:rsidRPr="004B366B">
              <w:rPr>
                <w:rStyle w:val="Hiperligao"/>
                <w:noProof/>
              </w:rPr>
              <w:fldChar w:fldCharType="end"/>
            </w:r>
          </w:ins>
        </w:p>
        <w:p w14:paraId="60997B56" w14:textId="5EFC888D" w:rsidR="00B93DC0" w:rsidRDefault="00B93DC0">
          <w:pPr>
            <w:pStyle w:val="ndice1"/>
            <w:tabs>
              <w:tab w:val="right" w:leader="dot" w:pos="8776"/>
            </w:tabs>
            <w:rPr>
              <w:ins w:id="11" w:author="Fábio Rafael Gomes Costa" w:date="2025-05-16T15:33:00Z" w16du:dateUtc="2025-05-16T14:33:00Z"/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ins w:id="12" w:author="Fábio Rafael Gomes Costa" w:date="2025-05-16T15:33:00Z" w16du:dateUtc="2025-05-16T14:33:00Z">
            <w:r w:rsidRPr="004B366B">
              <w:rPr>
                <w:rStyle w:val="Hiperligao"/>
                <w:noProof/>
              </w:rPr>
              <w:fldChar w:fldCharType="begin"/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"_Toc198302058"</w:instrText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 w:rsidRPr="004B366B">
              <w:rPr>
                <w:rStyle w:val="Hiperligao"/>
                <w:noProof/>
              </w:rPr>
            </w:r>
            <w:r w:rsidRPr="004B366B">
              <w:rPr>
                <w:rStyle w:val="Hiperligao"/>
                <w:noProof/>
              </w:rPr>
              <w:fldChar w:fldCharType="separate"/>
            </w:r>
            <w:r w:rsidRPr="004B366B">
              <w:rPr>
                <w:rStyle w:val="Hiperligao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_Toc198302058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" w:author="Fábio Rafael Gomes Costa" w:date="2025-05-16T15:34:00Z" w16du:dateUtc="2025-05-16T14:34:00Z">
            <w:r w:rsidR="00AE590B">
              <w:rPr>
                <w:noProof/>
                <w:webHidden/>
              </w:rPr>
              <w:t>II</w:t>
            </w:r>
          </w:ins>
          <w:ins w:id="14" w:author="Fábio Rafael Gomes Costa" w:date="2025-05-16T15:33:00Z" w16du:dateUtc="2025-05-16T14:33:00Z">
            <w:r>
              <w:rPr>
                <w:noProof/>
                <w:webHidden/>
              </w:rPr>
              <w:fldChar w:fldCharType="end"/>
            </w:r>
            <w:r w:rsidRPr="004B366B">
              <w:rPr>
                <w:rStyle w:val="Hiperligao"/>
                <w:noProof/>
              </w:rPr>
              <w:fldChar w:fldCharType="end"/>
            </w:r>
          </w:ins>
        </w:p>
        <w:p w14:paraId="7B1D8D6C" w14:textId="00E4B122" w:rsidR="00B93DC0" w:rsidRDefault="00B93DC0">
          <w:pPr>
            <w:pStyle w:val="ndice1"/>
            <w:tabs>
              <w:tab w:val="right" w:leader="dot" w:pos="8776"/>
            </w:tabs>
            <w:rPr>
              <w:ins w:id="15" w:author="Fábio Rafael Gomes Costa" w:date="2025-05-16T15:33:00Z" w16du:dateUtc="2025-05-16T14:33:00Z"/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ins w:id="16" w:author="Fábio Rafael Gomes Costa" w:date="2025-05-16T15:33:00Z" w16du:dateUtc="2025-05-16T14:33:00Z">
            <w:r w:rsidRPr="004B366B">
              <w:rPr>
                <w:rStyle w:val="Hiperligao"/>
                <w:noProof/>
              </w:rPr>
              <w:fldChar w:fldCharType="begin"/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"_Toc198302059"</w:instrText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 w:rsidRPr="004B366B">
              <w:rPr>
                <w:rStyle w:val="Hiperligao"/>
                <w:noProof/>
              </w:rPr>
            </w:r>
            <w:r w:rsidRPr="004B366B">
              <w:rPr>
                <w:rStyle w:val="Hiperligao"/>
                <w:noProof/>
              </w:rPr>
              <w:fldChar w:fldCharType="separate"/>
            </w:r>
            <w:r w:rsidRPr="004B366B">
              <w:rPr>
                <w:rStyle w:val="Hiperliga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_Toc198302059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" w:author="Fábio Rafael Gomes Costa" w:date="2025-05-16T15:34:00Z" w16du:dateUtc="2025-05-16T14:34:00Z">
            <w:r w:rsidR="00AE590B">
              <w:rPr>
                <w:noProof/>
                <w:webHidden/>
              </w:rPr>
              <w:t>III</w:t>
            </w:r>
          </w:ins>
          <w:ins w:id="18" w:author="Fábio Rafael Gomes Costa" w:date="2025-05-16T15:33:00Z" w16du:dateUtc="2025-05-16T14:33:00Z">
            <w:r>
              <w:rPr>
                <w:noProof/>
                <w:webHidden/>
              </w:rPr>
              <w:fldChar w:fldCharType="end"/>
            </w:r>
            <w:r w:rsidRPr="004B366B">
              <w:rPr>
                <w:rStyle w:val="Hiperligao"/>
                <w:noProof/>
              </w:rPr>
              <w:fldChar w:fldCharType="end"/>
            </w:r>
          </w:ins>
        </w:p>
        <w:p w14:paraId="37C759C0" w14:textId="2BB9C8F1" w:rsidR="00B93DC0" w:rsidRDefault="00B93DC0">
          <w:pPr>
            <w:pStyle w:val="ndice1"/>
            <w:tabs>
              <w:tab w:val="right" w:leader="dot" w:pos="8776"/>
            </w:tabs>
            <w:rPr>
              <w:ins w:id="19" w:author="Fábio Rafael Gomes Costa" w:date="2025-05-16T15:33:00Z" w16du:dateUtc="2025-05-16T14:33:00Z"/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ins w:id="20" w:author="Fábio Rafael Gomes Costa" w:date="2025-05-16T15:33:00Z" w16du:dateUtc="2025-05-16T14:33:00Z">
            <w:r w:rsidRPr="004B366B">
              <w:rPr>
                <w:rStyle w:val="Hiperligao"/>
                <w:noProof/>
              </w:rPr>
              <w:fldChar w:fldCharType="begin"/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"_Toc198302060"</w:instrText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 w:rsidRPr="004B366B">
              <w:rPr>
                <w:rStyle w:val="Hiperligao"/>
                <w:noProof/>
              </w:rPr>
            </w:r>
            <w:r w:rsidRPr="004B366B">
              <w:rPr>
                <w:rStyle w:val="Hiperligao"/>
                <w:noProof/>
              </w:rPr>
              <w:fldChar w:fldCharType="separate"/>
            </w:r>
            <w:r w:rsidRPr="004B366B">
              <w:rPr>
                <w:rStyle w:val="Hiperligao"/>
                <w:noProof/>
              </w:rPr>
              <w:t>Índice de Fragmentos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_Toc198302060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" w:author="Fábio Rafael Gomes Costa" w:date="2025-05-16T15:34:00Z" w16du:dateUtc="2025-05-16T14:34:00Z">
            <w:r w:rsidR="00AE590B">
              <w:rPr>
                <w:noProof/>
                <w:webHidden/>
              </w:rPr>
              <w:t>IV</w:t>
            </w:r>
          </w:ins>
          <w:ins w:id="22" w:author="Fábio Rafael Gomes Costa" w:date="2025-05-16T15:33:00Z" w16du:dateUtc="2025-05-16T14:33:00Z">
            <w:r>
              <w:rPr>
                <w:noProof/>
                <w:webHidden/>
              </w:rPr>
              <w:fldChar w:fldCharType="end"/>
            </w:r>
            <w:r w:rsidRPr="004B366B">
              <w:rPr>
                <w:rStyle w:val="Hiperligao"/>
                <w:noProof/>
              </w:rPr>
              <w:fldChar w:fldCharType="end"/>
            </w:r>
          </w:ins>
        </w:p>
        <w:p w14:paraId="75CAFBC7" w14:textId="769F8ACA" w:rsidR="00B93DC0" w:rsidRDefault="00B93DC0">
          <w:pPr>
            <w:pStyle w:val="ndice1"/>
            <w:tabs>
              <w:tab w:val="right" w:leader="dot" w:pos="8776"/>
            </w:tabs>
            <w:rPr>
              <w:ins w:id="23" w:author="Fábio Rafael Gomes Costa" w:date="2025-05-16T15:33:00Z" w16du:dateUtc="2025-05-16T14:33:00Z"/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ins w:id="24" w:author="Fábio Rafael Gomes Costa" w:date="2025-05-16T15:33:00Z" w16du:dateUtc="2025-05-16T14:33:00Z">
            <w:r w:rsidRPr="004B366B">
              <w:rPr>
                <w:rStyle w:val="Hiperligao"/>
                <w:noProof/>
              </w:rPr>
              <w:fldChar w:fldCharType="begin"/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"_Toc198302061"</w:instrText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 w:rsidRPr="004B366B">
              <w:rPr>
                <w:rStyle w:val="Hiperligao"/>
                <w:noProof/>
              </w:rPr>
            </w:r>
            <w:r w:rsidRPr="004B366B">
              <w:rPr>
                <w:rStyle w:val="Hiperligao"/>
                <w:noProof/>
              </w:rPr>
              <w:fldChar w:fldCharType="separate"/>
            </w:r>
            <w:r w:rsidRPr="004B366B">
              <w:rPr>
                <w:rStyle w:val="Hiperligao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_Toc198302061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5" w:author="Fábio Rafael Gomes Costa" w:date="2025-05-16T15:34:00Z" w16du:dateUtc="2025-05-16T14:34:00Z">
            <w:r w:rsidR="00AE590B">
              <w:rPr>
                <w:noProof/>
                <w:webHidden/>
              </w:rPr>
              <w:t>V</w:t>
            </w:r>
          </w:ins>
          <w:ins w:id="26" w:author="Fábio Rafael Gomes Costa" w:date="2025-05-16T15:33:00Z" w16du:dateUtc="2025-05-16T14:33:00Z">
            <w:r>
              <w:rPr>
                <w:noProof/>
                <w:webHidden/>
              </w:rPr>
              <w:fldChar w:fldCharType="end"/>
            </w:r>
            <w:r w:rsidRPr="004B366B">
              <w:rPr>
                <w:rStyle w:val="Hiperligao"/>
                <w:noProof/>
              </w:rPr>
              <w:fldChar w:fldCharType="end"/>
            </w:r>
          </w:ins>
        </w:p>
        <w:p w14:paraId="072A0A1E" w14:textId="4747825C" w:rsidR="00B93DC0" w:rsidRDefault="00B93DC0">
          <w:pPr>
            <w:pStyle w:val="ndice1"/>
            <w:tabs>
              <w:tab w:val="right" w:leader="dot" w:pos="8776"/>
            </w:tabs>
            <w:rPr>
              <w:ins w:id="27" w:author="Fábio Rafael Gomes Costa" w:date="2025-05-16T15:33:00Z" w16du:dateUtc="2025-05-16T14:33:00Z"/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ins w:id="28" w:author="Fábio Rafael Gomes Costa" w:date="2025-05-16T15:33:00Z" w16du:dateUtc="2025-05-16T14:33:00Z">
            <w:r w:rsidRPr="004B366B">
              <w:rPr>
                <w:rStyle w:val="Hiperligao"/>
                <w:noProof/>
              </w:rPr>
              <w:fldChar w:fldCharType="begin"/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"_Toc198302062"</w:instrText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 w:rsidRPr="004B366B">
              <w:rPr>
                <w:rStyle w:val="Hiperligao"/>
                <w:noProof/>
              </w:rPr>
            </w:r>
            <w:r w:rsidRPr="004B366B">
              <w:rPr>
                <w:rStyle w:val="Hiperligao"/>
                <w:noProof/>
              </w:rPr>
              <w:fldChar w:fldCharType="separate"/>
            </w:r>
            <w:r w:rsidRPr="004B366B">
              <w:rPr>
                <w:rStyle w:val="Hiperligao"/>
                <w:noProof/>
              </w:rPr>
              <w:t>Lista de Siglas e Acrônimo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_Toc198302062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" w:author="Fábio Rafael Gomes Costa" w:date="2025-05-16T15:34:00Z" w16du:dateUtc="2025-05-16T14:34:00Z">
            <w:r w:rsidR="00AE590B">
              <w:rPr>
                <w:noProof/>
                <w:webHidden/>
              </w:rPr>
              <w:t>V</w:t>
            </w:r>
          </w:ins>
          <w:ins w:id="30" w:author="Fábio Rafael Gomes Costa" w:date="2025-05-16T15:33:00Z" w16du:dateUtc="2025-05-16T14:33:00Z">
            <w:r>
              <w:rPr>
                <w:noProof/>
                <w:webHidden/>
              </w:rPr>
              <w:fldChar w:fldCharType="end"/>
            </w:r>
            <w:r w:rsidRPr="004B366B">
              <w:rPr>
                <w:rStyle w:val="Hiperligao"/>
                <w:noProof/>
              </w:rPr>
              <w:fldChar w:fldCharType="end"/>
            </w:r>
          </w:ins>
        </w:p>
        <w:p w14:paraId="72D2C815" w14:textId="2A6DE9FC" w:rsidR="00B93DC0" w:rsidRDefault="00B93DC0">
          <w:pPr>
            <w:pStyle w:val="ndice1"/>
            <w:tabs>
              <w:tab w:val="left" w:pos="440"/>
              <w:tab w:val="right" w:leader="dot" w:pos="8776"/>
            </w:tabs>
            <w:rPr>
              <w:ins w:id="31" w:author="Fábio Rafael Gomes Costa" w:date="2025-05-16T15:33:00Z" w16du:dateUtc="2025-05-16T14:33:00Z"/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ins w:id="32" w:author="Fábio Rafael Gomes Costa" w:date="2025-05-16T15:33:00Z" w16du:dateUtc="2025-05-16T14:33:00Z">
            <w:r w:rsidRPr="004B366B">
              <w:rPr>
                <w:rStyle w:val="Hiperligao"/>
                <w:noProof/>
              </w:rPr>
              <w:fldChar w:fldCharType="begin"/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"_Toc198302063"</w:instrText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 w:rsidRPr="004B366B">
              <w:rPr>
                <w:rStyle w:val="Hiperligao"/>
                <w:noProof/>
              </w:rPr>
            </w:r>
            <w:r w:rsidRPr="004B366B">
              <w:rPr>
                <w:rStyle w:val="Hiperligao"/>
                <w:noProof/>
              </w:rPr>
              <w:fldChar w:fldCharType="separate"/>
            </w:r>
            <w:r w:rsidRPr="004B366B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B366B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_Toc198302063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3" w:author="Fábio Rafael Gomes Costa" w:date="2025-05-16T15:34:00Z" w16du:dateUtc="2025-05-16T14:34:00Z">
            <w:r w:rsidR="00AE590B">
              <w:rPr>
                <w:noProof/>
                <w:webHidden/>
              </w:rPr>
              <w:t>1</w:t>
            </w:r>
          </w:ins>
          <w:ins w:id="34" w:author="Fábio Rafael Gomes Costa" w:date="2025-05-16T15:33:00Z" w16du:dateUtc="2025-05-16T14:33:00Z">
            <w:r>
              <w:rPr>
                <w:noProof/>
                <w:webHidden/>
              </w:rPr>
              <w:fldChar w:fldCharType="end"/>
            </w:r>
            <w:r w:rsidRPr="004B366B">
              <w:rPr>
                <w:rStyle w:val="Hiperligao"/>
                <w:noProof/>
              </w:rPr>
              <w:fldChar w:fldCharType="end"/>
            </w:r>
          </w:ins>
        </w:p>
        <w:p w14:paraId="1B52CDC2" w14:textId="49746049" w:rsidR="00B93DC0" w:rsidRDefault="00B93DC0">
          <w:pPr>
            <w:pStyle w:val="ndice2"/>
            <w:tabs>
              <w:tab w:val="left" w:pos="960"/>
              <w:tab w:val="right" w:leader="dot" w:pos="8776"/>
            </w:tabs>
            <w:rPr>
              <w:ins w:id="35" w:author="Fábio Rafael Gomes Costa" w:date="2025-05-16T15:33:00Z" w16du:dateUtc="2025-05-16T14:33:00Z"/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ins w:id="36" w:author="Fábio Rafael Gomes Costa" w:date="2025-05-16T15:33:00Z" w16du:dateUtc="2025-05-16T14:33:00Z">
            <w:r w:rsidRPr="004B366B">
              <w:rPr>
                <w:rStyle w:val="Hiperligao"/>
                <w:noProof/>
              </w:rPr>
              <w:fldChar w:fldCharType="begin"/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"_Toc198302064"</w:instrText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 w:rsidRPr="004B366B">
              <w:rPr>
                <w:rStyle w:val="Hiperligao"/>
                <w:noProof/>
              </w:rPr>
            </w:r>
            <w:r w:rsidRPr="004B366B">
              <w:rPr>
                <w:rStyle w:val="Hiperligao"/>
                <w:noProof/>
              </w:rPr>
              <w:fldChar w:fldCharType="separate"/>
            </w:r>
            <w:r w:rsidRPr="004B366B">
              <w:rPr>
                <w:rStyle w:val="Hiperligao"/>
                <w:noProof/>
              </w:rPr>
              <w:t>1.1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B366B">
              <w:rPr>
                <w:rStyle w:val="Hiperligao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_Toc198302064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7" w:author="Fábio Rafael Gomes Costa" w:date="2025-05-16T15:34:00Z" w16du:dateUtc="2025-05-16T14:34:00Z">
            <w:r w:rsidR="00AE590B">
              <w:rPr>
                <w:noProof/>
                <w:webHidden/>
              </w:rPr>
              <w:t>1</w:t>
            </w:r>
          </w:ins>
          <w:ins w:id="38" w:author="Fábio Rafael Gomes Costa" w:date="2025-05-16T15:33:00Z" w16du:dateUtc="2025-05-16T14:33:00Z">
            <w:r>
              <w:rPr>
                <w:noProof/>
                <w:webHidden/>
              </w:rPr>
              <w:fldChar w:fldCharType="end"/>
            </w:r>
            <w:r w:rsidRPr="004B366B">
              <w:rPr>
                <w:rStyle w:val="Hiperligao"/>
                <w:noProof/>
              </w:rPr>
              <w:fldChar w:fldCharType="end"/>
            </w:r>
          </w:ins>
        </w:p>
        <w:p w14:paraId="52AC5654" w14:textId="348C9F7B" w:rsidR="00B93DC0" w:rsidRDefault="00B93DC0">
          <w:pPr>
            <w:pStyle w:val="ndice2"/>
            <w:tabs>
              <w:tab w:val="left" w:pos="960"/>
              <w:tab w:val="right" w:leader="dot" w:pos="8776"/>
            </w:tabs>
            <w:rPr>
              <w:ins w:id="39" w:author="Fábio Rafael Gomes Costa" w:date="2025-05-16T15:33:00Z" w16du:dateUtc="2025-05-16T14:33:00Z"/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ins w:id="40" w:author="Fábio Rafael Gomes Costa" w:date="2025-05-16T15:33:00Z" w16du:dateUtc="2025-05-16T14:33:00Z">
            <w:r w:rsidRPr="004B366B">
              <w:rPr>
                <w:rStyle w:val="Hiperligao"/>
                <w:noProof/>
              </w:rPr>
              <w:fldChar w:fldCharType="begin"/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"_Toc198302065"</w:instrText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 w:rsidRPr="004B366B">
              <w:rPr>
                <w:rStyle w:val="Hiperligao"/>
                <w:noProof/>
              </w:rPr>
            </w:r>
            <w:r w:rsidRPr="004B366B">
              <w:rPr>
                <w:rStyle w:val="Hiperligao"/>
                <w:noProof/>
              </w:rPr>
              <w:fldChar w:fldCharType="separate"/>
            </w:r>
            <w:r w:rsidRPr="004B366B">
              <w:rPr>
                <w:rStyle w:val="Hiperligao"/>
                <w:noProof/>
              </w:rPr>
              <w:t>1.2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B366B">
              <w:rPr>
                <w:rStyle w:val="Hiperligao"/>
                <w:noProof/>
              </w:rPr>
              <w:t>Motivação/</w:t>
            </w:r>
            <w:r w:rsidRPr="004B366B">
              <w:rPr>
                <w:rStyle w:val="Hiperligao"/>
                <w:rFonts w:eastAsia="Times New Roman"/>
                <w:noProof/>
                <w:lang w:eastAsia="pt-PT"/>
              </w:rPr>
              <w:t>Pretensões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_Toc198302065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1" w:author="Fábio Rafael Gomes Costa" w:date="2025-05-16T15:34:00Z" w16du:dateUtc="2025-05-16T14:34:00Z">
            <w:r w:rsidR="00AE590B">
              <w:rPr>
                <w:noProof/>
                <w:webHidden/>
              </w:rPr>
              <w:t>1</w:t>
            </w:r>
          </w:ins>
          <w:ins w:id="42" w:author="Fábio Rafael Gomes Costa" w:date="2025-05-16T15:33:00Z" w16du:dateUtc="2025-05-16T14:33:00Z">
            <w:r>
              <w:rPr>
                <w:noProof/>
                <w:webHidden/>
              </w:rPr>
              <w:fldChar w:fldCharType="end"/>
            </w:r>
            <w:r w:rsidRPr="004B366B">
              <w:rPr>
                <w:rStyle w:val="Hiperligao"/>
                <w:noProof/>
              </w:rPr>
              <w:fldChar w:fldCharType="end"/>
            </w:r>
          </w:ins>
        </w:p>
        <w:p w14:paraId="3878BFF7" w14:textId="4B762DD5" w:rsidR="00B93DC0" w:rsidRDefault="00B93DC0">
          <w:pPr>
            <w:pStyle w:val="ndice2"/>
            <w:tabs>
              <w:tab w:val="left" w:pos="960"/>
              <w:tab w:val="right" w:leader="dot" w:pos="8776"/>
            </w:tabs>
            <w:rPr>
              <w:ins w:id="43" w:author="Fábio Rafael Gomes Costa" w:date="2025-05-16T15:33:00Z" w16du:dateUtc="2025-05-16T14:33:00Z"/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ins w:id="44" w:author="Fábio Rafael Gomes Costa" w:date="2025-05-16T15:33:00Z" w16du:dateUtc="2025-05-16T14:33:00Z">
            <w:r w:rsidRPr="004B366B">
              <w:rPr>
                <w:rStyle w:val="Hiperligao"/>
                <w:noProof/>
              </w:rPr>
              <w:fldChar w:fldCharType="begin"/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"_Toc198302066"</w:instrText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 w:rsidRPr="004B366B">
              <w:rPr>
                <w:rStyle w:val="Hiperligao"/>
                <w:noProof/>
              </w:rPr>
            </w:r>
            <w:r w:rsidRPr="004B366B">
              <w:rPr>
                <w:rStyle w:val="Hiperligao"/>
                <w:noProof/>
              </w:rPr>
              <w:fldChar w:fldCharType="separate"/>
            </w:r>
            <w:r w:rsidRPr="004B366B">
              <w:rPr>
                <w:rStyle w:val="Hiperligao"/>
                <w:noProof/>
              </w:rPr>
              <w:t>1.3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B366B">
              <w:rPr>
                <w:rStyle w:val="Hiperligao"/>
                <w:noProof/>
              </w:rPr>
              <w:t>Metodologia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_Toc198302066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5" w:author="Fábio Rafael Gomes Costa" w:date="2025-05-16T15:34:00Z" w16du:dateUtc="2025-05-16T14:34:00Z">
            <w:r w:rsidR="00AE590B">
              <w:rPr>
                <w:noProof/>
                <w:webHidden/>
              </w:rPr>
              <w:t>2</w:t>
            </w:r>
          </w:ins>
          <w:ins w:id="46" w:author="Fábio Rafael Gomes Costa" w:date="2025-05-16T15:33:00Z" w16du:dateUtc="2025-05-16T14:33:00Z">
            <w:r>
              <w:rPr>
                <w:noProof/>
                <w:webHidden/>
              </w:rPr>
              <w:fldChar w:fldCharType="end"/>
            </w:r>
            <w:r w:rsidRPr="004B366B">
              <w:rPr>
                <w:rStyle w:val="Hiperligao"/>
                <w:noProof/>
              </w:rPr>
              <w:fldChar w:fldCharType="end"/>
            </w:r>
          </w:ins>
        </w:p>
        <w:p w14:paraId="0B692C58" w14:textId="2F5D15C1" w:rsidR="00B93DC0" w:rsidRDefault="00B93DC0">
          <w:pPr>
            <w:pStyle w:val="ndice2"/>
            <w:tabs>
              <w:tab w:val="left" w:pos="960"/>
              <w:tab w:val="right" w:leader="dot" w:pos="8776"/>
            </w:tabs>
            <w:rPr>
              <w:ins w:id="47" w:author="Fábio Rafael Gomes Costa" w:date="2025-05-16T15:33:00Z" w16du:dateUtc="2025-05-16T14:33:00Z"/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ins w:id="48" w:author="Fábio Rafael Gomes Costa" w:date="2025-05-16T15:33:00Z" w16du:dateUtc="2025-05-16T14:33:00Z">
            <w:r w:rsidRPr="004B366B">
              <w:rPr>
                <w:rStyle w:val="Hiperligao"/>
                <w:noProof/>
              </w:rPr>
              <w:fldChar w:fldCharType="begin"/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"_Toc198302067"</w:instrText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 w:rsidRPr="004B366B">
              <w:rPr>
                <w:rStyle w:val="Hiperligao"/>
                <w:noProof/>
              </w:rPr>
            </w:r>
            <w:r w:rsidRPr="004B366B">
              <w:rPr>
                <w:rStyle w:val="Hiperligao"/>
                <w:noProof/>
              </w:rPr>
              <w:fldChar w:fldCharType="separate"/>
            </w:r>
            <w:r w:rsidRPr="004B366B">
              <w:rPr>
                <w:rStyle w:val="Hiperligao"/>
                <w:noProof/>
              </w:rPr>
              <w:t>1.4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B366B">
              <w:rPr>
                <w:rStyle w:val="Hiperligao"/>
                <w:noProof/>
              </w:rPr>
              <w:t>Ferramentas e 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_Toc198302067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9" w:author="Fábio Rafael Gomes Costa" w:date="2025-05-16T15:34:00Z" w16du:dateUtc="2025-05-16T14:34:00Z">
            <w:r w:rsidR="00AE590B">
              <w:rPr>
                <w:noProof/>
                <w:webHidden/>
              </w:rPr>
              <w:t>2</w:t>
            </w:r>
          </w:ins>
          <w:ins w:id="50" w:author="Fábio Rafael Gomes Costa" w:date="2025-05-16T15:33:00Z" w16du:dateUtc="2025-05-16T14:33:00Z">
            <w:r>
              <w:rPr>
                <w:noProof/>
                <w:webHidden/>
              </w:rPr>
              <w:fldChar w:fldCharType="end"/>
            </w:r>
            <w:r w:rsidRPr="004B366B">
              <w:rPr>
                <w:rStyle w:val="Hiperligao"/>
                <w:noProof/>
              </w:rPr>
              <w:fldChar w:fldCharType="end"/>
            </w:r>
          </w:ins>
        </w:p>
        <w:p w14:paraId="5CD6D5A1" w14:textId="3C8C3A58" w:rsidR="00B93DC0" w:rsidRDefault="00B93DC0">
          <w:pPr>
            <w:pStyle w:val="ndice2"/>
            <w:tabs>
              <w:tab w:val="left" w:pos="960"/>
              <w:tab w:val="right" w:leader="dot" w:pos="8776"/>
            </w:tabs>
            <w:rPr>
              <w:ins w:id="51" w:author="Fábio Rafael Gomes Costa" w:date="2025-05-16T15:33:00Z" w16du:dateUtc="2025-05-16T14:33:00Z"/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ins w:id="52" w:author="Fábio Rafael Gomes Costa" w:date="2025-05-16T15:33:00Z" w16du:dateUtc="2025-05-16T14:33:00Z">
            <w:r w:rsidRPr="004B366B">
              <w:rPr>
                <w:rStyle w:val="Hiperligao"/>
                <w:noProof/>
              </w:rPr>
              <w:fldChar w:fldCharType="begin"/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"_Toc198302068"</w:instrText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 w:rsidRPr="004B366B">
              <w:rPr>
                <w:rStyle w:val="Hiperligao"/>
                <w:noProof/>
              </w:rPr>
            </w:r>
            <w:r w:rsidRPr="004B366B">
              <w:rPr>
                <w:rStyle w:val="Hiperligao"/>
                <w:noProof/>
              </w:rPr>
              <w:fldChar w:fldCharType="separate"/>
            </w:r>
            <w:r w:rsidRPr="004B366B">
              <w:rPr>
                <w:rStyle w:val="Hiperligao"/>
                <w:rFonts w:eastAsia="Times New Roman"/>
                <w:noProof/>
                <w:lang w:eastAsia="pt-PT"/>
              </w:rPr>
              <w:t>1.5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B366B">
              <w:rPr>
                <w:rStyle w:val="Hiperligao"/>
                <w:rFonts w:eastAsia="Times New Roman"/>
                <w:noProof/>
                <w:lang w:eastAsia="pt-PT"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_Toc198302068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" w:author="Fábio Rafael Gomes Costa" w:date="2025-05-16T15:34:00Z" w16du:dateUtc="2025-05-16T14:34:00Z">
            <w:r w:rsidR="00AE590B">
              <w:rPr>
                <w:noProof/>
                <w:webHidden/>
              </w:rPr>
              <w:t>2</w:t>
            </w:r>
          </w:ins>
          <w:ins w:id="54" w:author="Fábio Rafael Gomes Costa" w:date="2025-05-16T15:33:00Z" w16du:dateUtc="2025-05-16T14:33:00Z">
            <w:r>
              <w:rPr>
                <w:noProof/>
                <w:webHidden/>
              </w:rPr>
              <w:fldChar w:fldCharType="end"/>
            </w:r>
            <w:r w:rsidRPr="004B366B">
              <w:rPr>
                <w:rStyle w:val="Hiperligao"/>
                <w:noProof/>
              </w:rPr>
              <w:fldChar w:fldCharType="end"/>
            </w:r>
          </w:ins>
        </w:p>
        <w:p w14:paraId="38CE5B07" w14:textId="27500C78" w:rsidR="00B93DC0" w:rsidRDefault="00B93DC0">
          <w:pPr>
            <w:pStyle w:val="ndice1"/>
            <w:tabs>
              <w:tab w:val="left" w:pos="440"/>
              <w:tab w:val="right" w:leader="dot" w:pos="8776"/>
            </w:tabs>
            <w:rPr>
              <w:ins w:id="55" w:author="Fábio Rafael Gomes Costa" w:date="2025-05-16T15:33:00Z" w16du:dateUtc="2025-05-16T14:33:00Z"/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ins w:id="56" w:author="Fábio Rafael Gomes Costa" w:date="2025-05-16T15:33:00Z" w16du:dateUtc="2025-05-16T14:33:00Z">
            <w:r w:rsidRPr="004B366B">
              <w:rPr>
                <w:rStyle w:val="Hiperligao"/>
                <w:noProof/>
              </w:rPr>
              <w:fldChar w:fldCharType="begin"/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"_Toc198302071"</w:instrText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 w:rsidRPr="004B366B">
              <w:rPr>
                <w:rStyle w:val="Hiperligao"/>
                <w:noProof/>
              </w:rPr>
            </w:r>
            <w:r w:rsidRPr="004B366B">
              <w:rPr>
                <w:rStyle w:val="Hiperligao"/>
                <w:noProof/>
              </w:rPr>
              <w:fldChar w:fldCharType="separate"/>
            </w:r>
            <w:r w:rsidRPr="004B366B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B366B">
              <w:rPr>
                <w:rStyle w:val="Hiperligao"/>
                <w:noProof/>
              </w:rPr>
              <w:t>Fundamentos Teóricos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_Toc198302071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7" w:author="Fábio Rafael Gomes Costa" w:date="2025-05-16T15:34:00Z" w16du:dateUtc="2025-05-16T14:34:00Z">
            <w:r w:rsidR="00AE590B">
              <w:rPr>
                <w:noProof/>
                <w:webHidden/>
              </w:rPr>
              <w:t>4</w:t>
            </w:r>
          </w:ins>
          <w:ins w:id="58" w:author="Fábio Rafael Gomes Costa" w:date="2025-05-16T15:33:00Z" w16du:dateUtc="2025-05-16T14:33:00Z">
            <w:r>
              <w:rPr>
                <w:noProof/>
                <w:webHidden/>
              </w:rPr>
              <w:fldChar w:fldCharType="end"/>
            </w:r>
            <w:r w:rsidRPr="004B366B">
              <w:rPr>
                <w:rStyle w:val="Hiperligao"/>
                <w:noProof/>
              </w:rPr>
              <w:fldChar w:fldCharType="end"/>
            </w:r>
          </w:ins>
        </w:p>
        <w:p w14:paraId="5F86F7B4" w14:textId="7093844D" w:rsidR="00B93DC0" w:rsidRDefault="00B93DC0">
          <w:pPr>
            <w:pStyle w:val="ndice2"/>
            <w:tabs>
              <w:tab w:val="left" w:pos="960"/>
              <w:tab w:val="right" w:leader="dot" w:pos="8776"/>
            </w:tabs>
            <w:rPr>
              <w:ins w:id="59" w:author="Fábio Rafael Gomes Costa" w:date="2025-05-16T15:33:00Z" w16du:dateUtc="2025-05-16T14:33:00Z"/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ins w:id="60" w:author="Fábio Rafael Gomes Costa" w:date="2025-05-16T15:33:00Z" w16du:dateUtc="2025-05-16T14:33:00Z">
            <w:r w:rsidRPr="004B366B">
              <w:rPr>
                <w:rStyle w:val="Hiperligao"/>
                <w:noProof/>
              </w:rPr>
              <w:fldChar w:fldCharType="begin"/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"_Toc198302072"</w:instrText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 w:rsidRPr="004B366B">
              <w:rPr>
                <w:rStyle w:val="Hiperligao"/>
                <w:noProof/>
              </w:rPr>
            </w:r>
            <w:r w:rsidRPr="004B366B">
              <w:rPr>
                <w:rStyle w:val="Hiperligao"/>
                <w:noProof/>
              </w:rPr>
              <w:fldChar w:fldCharType="separate"/>
            </w:r>
            <w:r w:rsidRPr="004B366B">
              <w:rPr>
                <w:rStyle w:val="Hiperligao"/>
                <w:noProof/>
              </w:rPr>
              <w:t>2.1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B366B">
              <w:rPr>
                <w:rStyle w:val="Hiperligao"/>
                <w:noProof/>
              </w:rPr>
              <w:t>Listas Ligadas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_Toc198302072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1" w:author="Fábio Rafael Gomes Costa" w:date="2025-05-16T15:34:00Z" w16du:dateUtc="2025-05-16T14:34:00Z">
            <w:r w:rsidR="00AE590B">
              <w:rPr>
                <w:noProof/>
                <w:webHidden/>
              </w:rPr>
              <w:t>4</w:t>
            </w:r>
          </w:ins>
          <w:ins w:id="62" w:author="Fábio Rafael Gomes Costa" w:date="2025-05-16T15:33:00Z" w16du:dateUtc="2025-05-16T14:33:00Z">
            <w:r>
              <w:rPr>
                <w:noProof/>
                <w:webHidden/>
              </w:rPr>
              <w:fldChar w:fldCharType="end"/>
            </w:r>
            <w:r w:rsidRPr="004B366B">
              <w:rPr>
                <w:rStyle w:val="Hiperligao"/>
                <w:noProof/>
              </w:rPr>
              <w:fldChar w:fldCharType="end"/>
            </w:r>
          </w:ins>
        </w:p>
        <w:p w14:paraId="57D99E43" w14:textId="5BCF6369" w:rsidR="00B93DC0" w:rsidRDefault="00B93DC0">
          <w:pPr>
            <w:pStyle w:val="ndice2"/>
            <w:tabs>
              <w:tab w:val="left" w:pos="960"/>
              <w:tab w:val="right" w:leader="dot" w:pos="8776"/>
            </w:tabs>
            <w:rPr>
              <w:ins w:id="63" w:author="Fábio Rafael Gomes Costa" w:date="2025-05-16T15:33:00Z" w16du:dateUtc="2025-05-16T14:33:00Z"/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ins w:id="64" w:author="Fábio Rafael Gomes Costa" w:date="2025-05-16T15:33:00Z" w16du:dateUtc="2025-05-16T14:33:00Z">
            <w:r w:rsidRPr="004B366B">
              <w:rPr>
                <w:rStyle w:val="Hiperligao"/>
                <w:noProof/>
              </w:rPr>
              <w:fldChar w:fldCharType="begin"/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"_Toc198302073"</w:instrText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 w:rsidRPr="004B366B">
              <w:rPr>
                <w:rStyle w:val="Hiperligao"/>
                <w:noProof/>
              </w:rPr>
            </w:r>
            <w:r w:rsidRPr="004B366B">
              <w:rPr>
                <w:rStyle w:val="Hiperligao"/>
                <w:noProof/>
              </w:rPr>
              <w:fldChar w:fldCharType="separate"/>
            </w:r>
            <w:r w:rsidRPr="004B366B">
              <w:rPr>
                <w:rStyle w:val="Hiperligao"/>
                <w:noProof/>
              </w:rPr>
              <w:t>2.2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B366B">
              <w:rPr>
                <w:rStyle w:val="Hiperligao"/>
                <w:noProof/>
              </w:rPr>
              <w:t>Grafos e Listas de Adjacência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_Toc198302073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5" w:author="Fábio Rafael Gomes Costa" w:date="2025-05-16T15:34:00Z" w16du:dateUtc="2025-05-16T14:34:00Z">
            <w:r w:rsidR="00AE590B">
              <w:rPr>
                <w:noProof/>
                <w:webHidden/>
              </w:rPr>
              <w:t>4</w:t>
            </w:r>
          </w:ins>
          <w:ins w:id="66" w:author="Fábio Rafael Gomes Costa" w:date="2025-05-16T15:33:00Z" w16du:dateUtc="2025-05-16T14:33:00Z">
            <w:r>
              <w:rPr>
                <w:noProof/>
                <w:webHidden/>
              </w:rPr>
              <w:fldChar w:fldCharType="end"/>
            </w:r>
            <w:r w:rsidRPr="004B366B">
              <w:rPr>
                <w:rStyle w:val="Hiperligao"/>
                <w:noProof/>
              </w:rPr>
              <w:fldChar w:fldCharType="end"/>
            </w:r>
          </w:ins>
        </w:p>
        <w:p w14:paraId="5299636E" w14:textId="459AE34F" w:rsidR="00B93DC0" w:rsidRDefault="00B93DC0">
          <w:pPr>
            <w:pStyle w:val="ndice2"/>
            <w:tabs>
              <w:tab w:val="left" w:pos="960"/>
              <w:tab w:val="right" w:leader="dot" w:pos="8776"/>
            </w:tabs>
            <w:rPr>
              <w:ins w:id="67" w:author="Fábio Rafael Gomes Costa" w:date="2025-05-16T15:33:00Z" w16du:dateUtc="2025-05-16T14:33:00Z"/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ins w:id="68" w:author="Fábio Rafael Gomes Costa" w:date="2025-05-16T15:33:00Z" w16du:dateUtc="2025-05-16T14:33:00Z">
            <w:r w:rsidRPr="004B366B">
              <w:rPr>
                <w:rStyle w:val="Hiperligao"/>
                <w:noProof/>
              </w:rPr>
              <w:fldChar w:fldCharType="begin"/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"_Toc198302074"</w:instrText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 w:rsidRPr="004B366B">
              <w:rPr>
                <w:rStyle w:val="Hiperligao"/>
                <w:noProof/>
              </w:rPr>
            </w:r>
            <w:r w:rsidRPr="004B366B">
              <w:rPr>
                <w:rStyle w:val="Hiperligao"/>
                <w:noProof/>
              </w:rPr>
              <w:fldChar w:fldCharType="separate"/>
            </w:r>
            <w:r w:rsidRPr="004B366B">
              <w:rPr>
                <w:rStyle w:val="Hiperligao"/>
                <w:noProof/>
              </w:rPr>
              <w:t>2.3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B366B">
              <w:rPr>
                <w:rStyle w:val="Hiperligao"/>
                <w:noProof/>
              </w:rPr>
              <w:t>Algoritmos de Travessia (DFS e BFS)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_Toc198302074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9" w:author="Fábio Rafael Gomes Costa" w:date="2025-05-16T15:34:00Z" w16du:dateUtc="2025-05-16T14:34:00Z">
            <w:r w:rsidR="00AE590B">
              <w:rPr>
                <w:noProof/>
                <w:webHidden/>
              </w:rPr>
              <w:t>5</w:t>
            </w:r>
          </w:ins>
          <w:ins w:id="70" w:author="Fábio Rafael Gomes Costa" w:date="2025-05-16T15:33:00Z" w16du:dateUtc="2025-05-16T14:33:00Z">
            <w:r>
              <w:rPr>
                <w:noProof/>
                <w:webHidden/>
              </w:rPr>
              <w:fldChar w:fldCharType="end"/>
            </w:r>
            <w:r w:rsidRPr="004B366B">
              <w:rPr>
                <w:rStyle w:val="Hiperligao"/>
                <w:noProof/>
              </w:rPr>
              <w:fldChar w:fldCharType="end"/>
            </w:r>
          </w:ins>
        </w:p>
        <w:p w14:paraId="61884CCC" w14:textId="79951480" w:rsidR="00B93DC0" w:rsidRDefault="00B93DC0">
          <w:pPr>
            <w:pStyle w:val="ndice2"/>
            <w:tabs>
              <w:tab w:val="left" w:pos="960"/>
              <w:tab w:val="right" w:leader="dot" w:pos="8776"/>
            </w:tabs>
            <w:rPr>
              <w:ins w:id="71" w:author="Fábio Rafael Gomes Costa" w:date="2025-05-16T15:33:00Z" w16du:dateUtc="2025-05-16T14:33:00Z"/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ins w:id="72" w:author="Fábio Rafael Gomes Costa" w:date="2025-05-16T15:33:00Z" w16du:dateUtc="2025-05-16T14:33:00Z">
            <w:r w:rsidRPr="004B366B">
              <w:rPr>
                <w:rStyle w:val="Hiperligao"/>
                <w:noProof/>
              </w:rPr>
              <w:fldChar w:fldCharType="begin"/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"_Toc198302075"</w:instrText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 w:rsidRPr="004B366B">
              <w:rPr>
                <w:rStyle w:val="Hiperligao"/>
                <w:noProof/>
              </w:rPr>
            </w:r>
            <w:r w:rsidRPr="004B366B">
              <w:rPr>
                <w:rStyle w:val="Hiperligao"/>
                <w:noProof/>
              </w:rPr>
              <w:fldChar w:fldCharType="separate"/>
            </w:r>
            <w:r w:rsidRPr="004B366B">
              <w:rPr>
                <w:rStyle w:val="Hiperligao"/>
                <w:noProof/>
              </w:rPr>
              <w:t>2.4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B366B">
              <w:rPr>
                <w:rStyle w:val="Hiperligao"/>
                <w:noProof/>
              </w:rPr>
              <w:t>Backtracking para todos os caminhos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_Toc198302075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3" w:author="Fábio Rafael Gomes Costa" w:date="2025-05-16T15:34:00Z" w16du:dateUtc="2025-05-16T14:34:00Z">
            <w:r w:rsidR="00AE590B">
              <w:rPr>
                <w:noProof/>
                <w:webHidden/>
              </w:rPr>
              <w:t>5</w:t>
            </w:r>
          </w:ins>
          <w:ins w:id="74" w:author="Fábio Rafael Gomes Costa" w:date="2025-05-16T15:33:00Z" w16du:dateUtc="2025-05-16T14:33:00Z">
            <w:r>
              <w:rPr>
                <w:noProof/>
                <w:webHidden/>
              </w:rPr>
              <w:fldChar w:fldCharType="end"/>
            </w:r>
            <w:r w:rsidRPr="004B366B">
              <w:rPr>
                <w:rStyle w:val="Hiperligao"/>
                <w:noProof/>
              </w:rPr>
              <w:fldChar w:fldCharType="end"/>
            </w:r>
          </w:ins>
        </w:p>
        <w:p w14:paraId="44F72625" w14:textId="2EBF523D" w:rsidR="00B93DC0" w:rsidRDefault="00B93DC0">
          <w:pPr>
            <w:pStyle w:val="ndice1"/>
            <w:tabs>
              <w:tab w:val="left" w:pos="440"/>
              <w:tab w:val="right" w:leader="dot" w:pos="8776"/>
            </w:tabs>
            <w:rPr>
              <w:ins w:id="75" w:author="Fábio Rafael Gomes Costa" w:date="2025-05-16T15:33:00Z" w16du:dateUtc="2025-05-16T14:33:00Z"/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ins w:id="76" w:author="Fábio Rafael Gomes Costa" w:date="2025-05-16T15:33:00Z" w16du:dateUtc="2025-05-16T14:33:00Z">
            <w:r w:rsidRPr="004B366B">
              <w:rPr>
                <w:rStyle w:val="Hiperligao"/>
                <w:noProof/>
              </w:rPr>
              <w:fldChar w:fldCharType="begin"/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"_Toc198302076"</w:instrText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 w:rsidRPr="004B366B">
              <w:rPr>
                <w:rStyle w:val="Hiperligao"/>
                <w:noProof/>
              </w:rPr>
            </w:r>
            <w:r w:rsidRPr="004B366B">
              <w:rPr>
                <w:rStyle w:val="Hiperligao"/>
                <w:noProof/>
              </w:rPr>
              <w:fldChar w:fldCharType="separate"/>
            </w:r>
            <w:r w:rsidRPr="004B366B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B366B">
              <w:rPr>
                <w:rStyle w:val="Hiperligao"/>
                <w:noProof/>
              </w:rPr>
              <w:t>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_Toc198302076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7" w:author="Fábio Rafael Gomes Costa" w:date="2025-05-16T15:34:00Z" w16du:dateUtc="2025-05-16T14:34:00Z">
            <w:r w:rsidR="00AE590B">
              <w:rPr>
                <w:noProof/>
                <w:webHidden/>
              </w:rPr>
              <w:t>6</w:t>
            </w:r>
          </w:ins>
          <w:ins w:id="78" w:author="Fábio Rafael Gomes Costa" w:date="2025-05-16T15:33:00Z" w16du:dateUtc="2025-05-16T14:33:00Z">
            <w:r>
              <w:rPr>
                <w:noProof/>
                <w:webHidden/>
              </w:rPr>
              <w:fldChar w:fldCharType="end"/>
            </w:r>
            <w:r w:rsidRPr="004B366B">
              <w:rPr>
                <w:rStyle w:val="Hiperligao"/>
                <w:noProof/>
              </w:rPr>
              <w:fldChar w:fldCharType="end"/>
            </w:r>
          </w:ins>
        </w:p>
        <w:p w14:paraId="587F32D4" w14:textId="56D0218F" w:rsidR="00B93DC0" w:rsidRDefault="00B93DC0">
          <w:pPr>
            <w:pStyle w:val="ndice1"/>
            <w:tabs>
              <w:tab w:val="left" w:pos="440"/>
              <w:tab w:val="right" w:leader="dot" w:pos="8776"/>
            </w:tabs>
            <w:rPr>
              <w:ins w:id="79" w:author="Fábio Rafael Gomes Costa" w:date="2025-05-16T15:33:00Z" w16du:dateUtc="2025-05-16T14:33:00Z"/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ins w:id="80" w:author="Fábio Rafael Gomes Costa" w:date="2025-05-16T15:33:00Z" w16du:dateUtc="2025-05-16T14:33:00Z">
            <w:r w:rsidRPr="004B366B">
              <w:rPr>
                <w:rStyle w:val="Hiperligao"/>
                <w:noProof/>
              </w:rPr>
              <w:fldChar w:fldCharType="begin"/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"_Toc198302077"</w:instrText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 w:rsidRPr="004B366B">
              <w:rPr>
                <w:rStyle w:val="Hiperligao"/>
                <w:noProof/>
              </w:rPr>
            </w:r>
            <w:r w:rsidRPr="004B366B">
              <w:rPr>
                <w:rStyle w:val="Hiperligao"/>
                <w:noProof/>
              </w:rPr>
              <w:fldChar w:fldCharType="separate"/>
            </w:r>
            <w:r w:rsidRPr="004B366B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B366B">
              <w:rPr>
                <w:rStyle w:val="Hiperligao"/>
                <w:noProof/>
              </w:rPr>
              <w:t>Resolução dos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_Toc198302077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1" w:author="Fábio Rafael Gomes Costa" w:date="2025-05-16T15:34:00Z" w16du:dateUtc="2025-05-16T14:34:00Z">
            <w:r w:rsidR="00AE590B">
              <w:rPr>
                <w:noProof/>
                <w:webHidden/>
              </w:rPr>
              <w:t>10</w:t>
            </w:r>
          </w:ins>
          <w:ins w:id="82" w:author="Fábio Rafael Gomes Costa" w:date="2025-05-16T15:33:00Z" w16du:dateUtc="2025-05-16T14:33:00Z">
            <w:r>
              <w:rPr>
                <w:noProof/>
                <w:webHidden/>
              </w:rPr>
              <w:fldChar w:fldCharType="end"/>
            </w:r>
            <w:r w:rsidRPr="004B366B">
              <w:rPr>
                <w:rStyle w:val="Hiperligao"/>
                <w:noProof/>
              </w:rPr>
              <w:fldChar w:fldCharType="end"/>
            </w:r>
          </w:ins>
        </w:p>
        <w:p w14:paraId="22CDE39B" w14:textId="010EE71B" w:rsidR="00B93DC0" w:rsidRDefault="00B93DC0">
          <w:pPr>
            <w:pStyle w:val="ndice2"/>
            <w:tabs>
              <w:tab w:val="left" w:pos="960"/>
              <w:tab w:val="right" w:leader="dot" w:pos="8776"/>
            </w:tabs>
            <w:rPr>
              <w:ins w:id="83" w:author="Fábio Rafael Gomes Costa" w:date="2025-05-16T15:33:00Z" w16du:dateUtc="2025-05-16T14:33:00Z"/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ins w:id="84" w:author="Fábio Rafael Gomes Costa" w:date="2025-05-16T15:33:00Z" w16du:dateUtc="2025-05-16T14:33:00Z">
            <w:r w:rsidRPr="004B366B">
              <w:rPr>
                <w:rStyle w:val="Hiperligao"/>
                <w:noProof/>
              </w:rPr>
              <w:fldChar w:fldCharType="begin"/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"_Toc198302078"</w:instrText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 w:rsidRPr="004B366B">
              <w:rPr>
                <w:rStyle w:val="Hiperligao"/>
                <w:noProof/>
              </w:rPr>
            </w:r>
            <w:r w:rsidRPr="004B366B">
              <w:rPr>
                <w:rStyle w:val="Hiperligao"/>
                <w:noProof/>
              </w:rPr>
              <w:fldChar w:fldCharType="separate"/>
            </w:r>
            <w:r w:rsidRPr="004B366B">
              <w:rPr>
                <w:rStyle w:val="Hiperligao"/>
                <w:noProof/>
              </w:rPr>
              <w:t>4.1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B366B">
              <w:rPr>
                <w:rStyle w:val="Hiperligao"/>
                <w:noProof/>
              </w:rPr>
              <w:t>Estrutura do grafo (Problema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_Toc198302078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5" w:author="Fábio Rafael Gomes Costa" w:date="2025-05-16T15:34:00Z" w16du:dateUtc="2025-05-16T14:34:00Z">
            <w:r w:rsidR="00AE590B">
              <w:rPr>
                <w:noProof/>
                <w:webHidden/>
              </w:rPr>
              <w:t>10</w:t>
            </w:r>
          </w:ins>
          <w:ins w:id="86" w:author="Fábio Rafael Gomes Costa" w:date="2025-05-16T15:33:00Z" w16du:dateUtc="2025-05-16T14:33:00Z">
            <w:r>
              <w:rPr>
                <w:noProof/>
                <w:webHidden/>
              </w:rPr>
              <w:fldChar w:fldCharType="end"/>
            </w:r>
            <w:r w:rsidRPr="004B366B">
              <w:rPr>
                <w:rStyle w:val="Hiperligao"/>
                <w:noProof/>
              </w:rPr>
              <w:fldChar w:fldCharType="end"/>
            </w:r>
          </w:ins>
        </w:p>
        <w:p w14:paraId="4FA17D0F" w14:textId="1B7D7BEB" w:rsidR="00B93DC0" w:rsidRDefault="00B93DC0">
          <w:pPr>
            <w:pStyle w:val="ndice3"/>
            <w:tabs>
              <w:tab w:val="left" w:pos="1200"/>
              <w:tab w:val="right" w:leader="dot" w:pos="8776"/>
            </w:tabs>
            <w:rPr>
              <w:ins w:id="87" w:author="Fábio Rafael Gomes Costa" w:date="2025-05-16T15:33:00Z" w16du:dateUtc="2025-05-16T14:33:00Z"/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ins w:id="88" w:author="Fábio Rafael Gomes Costa" w:date="2025-05-16T15:33:00Z" w16du:dateUtc="2025-05-16T14:33:00Z">
            <w:r w:rsidRPr="004B366B">
              <w:rPr>
                <w:rStyle w:val="Hiperligao"/>
                <w:noProof/>
              </w:rPr>
              <w:fldChar w:fldCharType="begin"/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"_Toc198302079"</w:instrText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 w:rsidRPr="004B366B">
              <w:rPr>
                <w:rStyle w:val="Hiperligao"/>
                <w:noProof/>
              </w:rPr>
            </w:r>
            <w:r w:rsidRPr="004B366B">
              <w:rPr>
                <w:rStyle w:val="Hiperligao"/>
                <w:noProof/>
              </w:rPr>
              <w:fldChar w:fldCharType="separate"/>
            </w:r>
            <w:r w:rsidRPr="004B366B">
              <w:rPr>
                <w:rStyle w:val="Hiperligao"/>
                <w:noProof/>
              </w:rPr>
              <w:t>4.1.1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B366B">
              <w:rPr>
                <w:rStyle w:val="Hiperligao"/>
                <w:noProof/>
              </w:rPr>
              <w:t>Antenas/Vértices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_Toc198302079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9" w:author="Fábio Rafael Gomes Costa" w:date="2025-05-16T15:34:00Z" w16du:dateUtc="2025-05-16T14:34:00Z">
            <w:r w:rsidR="00AE590B">
              <w:rPr>
                <w:noProof/>
                <w:webHidden/>
              </w:rPr>
              <w:t>10</w:t>
            </w:r>
          </w:ins>
          <w:ins w:id="90" w:author="Fábio Rafael Gomes Costa" w:date="2025-05-16T15:33:00Z" w16du:dateUtc="2025-05-16T14:33:00Z">
            <w:r>
              <w:rPr>
                <w:noProof/>
                <w:webHidden/>
              </w:rPr>
              <w:fldChar w:fldCharType="end"/>
            </w:r>
            <w:r w:rsidRPr="004B366B">
              <w:rPr>
                <w:rStyle w:val="Hiperligao"/>
                <w:noProof/>
              </w:rPr>
              <w:fldChar w:fldCharType="end"/>
            </w:r>
          </w:ins>
        </w:p>
        <w:p w14:paraId="01479ACB" w14:textId="1905E027" w:rsidR="00B93DC0" w:rsidRDefault="00B93DC0">
          <w:pPr>
            <w:pStyle w:val="ndice3"/>
            <w:tabs>
              <w:tab w:val="left" w:pos="1200"/>
              <w:tab w:val="right" w:leader="dot" w:pos="8776"/>
            </w:tabs>
            <w:rPr>
              <w:ins w:id="91" w:author="Fábio Rafael Gomes Costa" w:date="2025-05-16T15:33:00Z" w16du:dateUtc="2025-05-16T14:33:00Z"/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ins w:id="92" w:author="Fábio Rafael Gomes Costa" w:date="2025-05-16T15:33:00Z" w16du:dateUtc="2025-05-16T14:33:00Z">
            <w:r w:rsidRPr="004B366B">
              <w:rPr>
                <w:rStyle w:val="Hiperligao"/>
                <w:noProof/>
              </w:rPr>
              <w:fldChar w:fldCharType="begin"/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"_Toc198302080"</w:instrText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 w:rsidRPr="004B366B">
              <w:rPr>
                <w:rStyle w:val="Hiperligao"/>
                <w:noProof/>
              </w:rPr>
            </w:r>
            <w:r w:rsidRPr="004B366B">
              <w:rPr>
                <w:rStyle w:val="Hiperligao"/>
                <w:noProof/>
              </w:rPr>
              <w:fldChar w:fldCharType="separate"/>
            </w:r>
            <w:r w:rsidRPr="004B366B">
              <w:rPr>
                <w:rStyle w:val="Hiperligao"/>
                <w:noProof/>
                <w:highlight w:val="white"/>
              </w:rPr>
              <w:t>4.1.2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B366B">
              <w:rPr>
                <w:rStyle w:val="Hiperligao"/>
                <w:noProof/>
                <w:highlight w:val="white"/>
              </w:rPr>
              <w:t>Arestas e Zonas Nefastas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_Toc198302080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3" w:author="Fábio Rafael Gomes Costa" w:date="2025-05-16T15:34:00Z" w16du:dateUtc="2025-05-16T14:34:00Z">
            <w:r w:rsidR="00AE590B">
              <w:rPr>
                <w:noProof/>
                <w:webHidden/>
              </w:rPr>
              <w:t>10</w:t>
            </w:r>
          </w:ins>
          <w:ins w:id="94" w:author="Fábio Rafael Gomes Costa" w:date="2025-05-16T15:33:00Z" w16du:dateUtc="2025-05-16T14:33:00Z">
            <w:r>
              <w:rPr>
                <w:noProof/>
                <w:webHidden/>
              </w:rPr>
              <w:fldChar w:fldCharType="end"/>
            </w:r>
            <w:r w:rsidRPr="004B366B">
              <w:rPr>
                <w:rStyle w:val="Hiperligao"/>
                <w:noProof/>
              </w:rPr>
              <w:fldChar w:fldCharType="end"/>
            </w:r>
          </w:ins>
        </w:p>
        <w:p w14:paraId="330A1844" w14:textId="51EA97CA" w:rsidR="00B93DC0" w:rsidRDefault="00B93DC0">
          <w:pPr>
            <w:pStyle w:val="ndice3"/>
            <w:tabs>
              <w:tab w:val="left" w:pos="1200"/>
              <w:tab w:val="right" w:leader="dot" w:pos="8776"/>
            </w:tabs>
            <w:rPr>
              <w:ins w:id="95" w:author="Fábio Rafael Gomes Costa" w:date="2025-05-16T15:33:00Z" w16du:dateUtc="2025-05-16T14:33:00Z"/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ins w:id="96" w:author="Fábio Rafael Gomes Costa" w:date="2025-05-16T15:33:00Z" w16du:dateUtc="2025-05-16T14:33:00Z">
            <w:r w:rsidRPr="004B366B">
              <w:rPr>
                <w:rStyle w:val="Hiperligao"/>
                <w:noProof/>
              </w:rPr>
              <w:fldChar w:fldCharType="begin"/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"_Toc198302081"</w:instrText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 w:rsidRPr="004B366B">
              <w:rPr>
                <w:rStyle w:val="Hiperligao"/>
                <w:noProof/>
              </w:rPr>
            </w:r>
            <w:r w:rsidRPr="004B366B">
              <w:rPr>
                <w:rStyle w:val="Hiperligao"/>
                <w:noProof/>
              </w:rPr>
              <w:fldChar w:fldCharType="separate"/>
            </w:r>
            <w:r w:rsidRPr="004B366B">
              <w:rPr>
                <w:rStyle w:val="Hiperligao"/>
                <w:noProof/>
                <w:highlight w:val="white"/>
              </w:rPr>
              <w:t>4.1.3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B366B">
              <w:rPr>
                <w:rStyle w:val="Hiperligao"/>
                <w:noProof/>
                <w:highlight w:val="white"/>
              </w:rPr>
              <w:t>Grafo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_Toc198302081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7" w:author="Fábio Rafael Gomes Costa" w:date="2025-05-16T15:34:00Z" w16du:dateUtc="2025-05-16T14:34:00Z">
            <w:r w:rsidR="00AE590B">
              <w:rPr>
                <w:noProof/>
                <w:webHidden/>
              </w:rPr>
              <w:t>11</w:t>
            </w:r>
          </w:ins>
          <w:ins w:id="98" w:author="Fábio Rafael Gomes Costa" w:date="2025-05-16T15:33:00Z" w16du:dateUtc="2025-05-16T14:33:00Z">
            <w:r>
              <w:rPr>
                <w:noProof/>
                <w:webHidden/>
              </w:rPr>
              <w:fldChar w:fldCharType="end"/>
            </w:r>
            <w:r w:rsidRPr="004B366B">
              <w:rPr>
                <w:rStyle w:val="Hiperligao"/>
                <w:noProof/>
              </w:rPr>
              <w:fldChar w:fldCharType="end"/>
            </w:r>
          </w:ins>
        </w:p>
        <w:p w14:paraId="2551BD3A" w14:textId="0AB4DD83" w:rsidR="00B93DC0" w:rsidRDefault="00B93DC0">
          <w:pPr>
            <w:pStyle w:val="ndice2"/>
            <w:tabs>
              <w:tab w:val="left" w:pos="960"/>
              <w:tab w:val="right" w:leader="dot" w:pos="8776"/>
            </w:tabs>
            <w:rPr>
              <w:ins w:id="99" w:author="Fábio Rafael Gomes Costa" w:date="2025-05-16T15:33:00Z" w16du:dateUtc="2025-05-16T14:33:00Z"/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ins w:id="100" w:author="Fábio Rafael Gomes Costa" w:date="2025-05-16T15:33:00Z" w16du:dateUtc="2025-05-16T14:33:00Z">
            <w:r w:rsidRPr="004B366B">
              <w:rPr>
                <w:rStyle w:val="Hiperligao"/>
                <w:noProof/>
              </w:rPr>
              <w:fldChar w:fldCharType="begin"/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"_Toc198302082"</w:instrText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 w:rsidRPr="004B366B">
              <w:rPr>
                <w:rStyle w:val="Hiperligao"/>
                <w:noProof/>
              </w:rPr>
            </w:r>
            <w:r w:rsidRPr="004B366B">
              <w:rPr>
                <w:rStyle w:val="Hiperligao"/>
                <w:noProof/>
              </w:rPr>
              <w:fldChar w:fldCharType="separate"/>
            </w:r>
            <w:r w:rsidRPr="004B366B">
              <w:rPr>
                <w:rStyle w:val="Hiperligao"/>
                <w:noProof/>
              </w:rPr>
              <w:t>4.2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B366B">
              <w:rPr>
                <w:rStyle w:val="Hiperligao"/>
                <w:noProof/>
              </w:rPr>
              <w:t>Carregamento de dados (Problema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_Toc198302082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1" w:author="Fábio Rafael Gomes Costa" w:date="2025-05-16T15:34:00Z" w16du:dateUtc="2025-05-16T14:34:00Z">
            <w:r w:rsidR="00AE590B">
              <w:rPr>
                <w:noProof/>
                <w:webHidden/>
              </w:rPr>
              <w:t>12</w:t>
            </w:r>
          </w:ins>
          <w:ins w:id="102" w:author="Fábio Rafael Gomes Costa" w:date="2025-05-16T15:33:00Z" w16du:dateUtc="2025-05-16T14:33:00Z">
            <w:r>
              <w:rPr>
                <w:noProof/>
                <w:webHidden/>
              </w:rPr>
              <w:fldChar w:fldCharType="end"/>
            </w:r>
            <w:r w:rsidRPr="004B366B">
              <w:rPr>
                <w:rStyle w:val="Hiperligao"/>
                <w:noProof/>
              </w:rPr>
              <w:fldChar w:fldCharType="end"/>
            </w:r>
          </w:ins>
        </w:p>
        <w:p w14:paraId="4BD514DA" w14:textId="17C9FEFE" w:rsidR="00B93DC0" w:rsidRDefault="00B93DC0">
          <w:pPr>
            <w:pStyle w:val="ndice3"/>
            <w:tabs>
              <w:tab w:val="left" w:pos="1200"/>
              <w:tab w:val="right" w:leader="dot" w:pos="8776"/>
            </w:tabs>
            <w:rPr>
              <w:ins w:id="103" w:author="Fábio Rafael Gomes Costa" w:date="2025-05-16T15:33:00Z" w16du:dateUtc="2025-05-16T14:33:00Z"/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ins w:id="104" w:author="Fábio Rafael Gomes Costa" w:date="2025-05-16T15:33:00Z" w16du:dateUtc="2025-05-16T14:33:00Z">
            <w:r w:rsidRPr="004B366B">
              <w:rPr>
                <w:rStyle w:val="Hiperligao"/>
                <w:noProof/>
              </w:rPr>
              <w:fldChar w:fldCharType="begin"/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"_Toc198302083"</w:instrText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 w:rsidRPr="004B366B">
              <w:rPr>
                <w:rStyle w:val="Hiperligao"/>
                <w:noProof/>
              </w:rPr>
            </w:r>
            <w:r w:rsidRPr="004B366B">
              <w:rPr>
                <w:rStyle w:val="Hiperligao"/>
                <w:noProof/>
              </w:rPr>
              <w:fldChar w:fldCharType="separate"/>
            </w:r>
            <w:r w:rsidRPr="004B366B">
              <w:rPr>
                <w:rStyle w:val="Hiperligao"/>
                <w:noProof/>
              </w:rPr>
              <w:t>4.2.1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B366B">
              <w:rPr>
                <w:rStyle w:val="Hiperligao"/>
                <w:noProof/>
              </w:rPr>
              <w:t>Função LerLista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_Toc198302083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5" w:author="Fábio Rafael Gomes Costa" w:date="2025-05-16T15:34:00Z" w16du:dateUtc="2025-05-16T14:34:00Z">
            <w:r w:rsidR="00AE590B">
              <w:rPr>
                <w:noProof/>
                <w:webHidden/>
              </w:rPr>
              <w:t>12</w:t>
            </w:r>
          </w:ins>
          <w:ins w:id="106" w:author="Fábio Rafael Gomes Costa" w:date="2025-05-16T15:33:00Z" w16du:dateUtc="2025-05-16T14:33:00Z">
            <w:r>
              <w:rPr>
                <w:noProof/>
                <w:webHidden/>
              </w:rPr>
              <w:fldChar w:fldCharType="end"/>
            </w:r>
            <w:r w:rsidRPr="004B366B">
              <w:rPr>
                <w:rStyle w:val="Hiperligao"/>
                <w:noProof/>
              </w:rPr>
              <w:fldChar w:fldCharType="end"/>
            </w:r>
          </w:ins>
        </w:p>
        <w:p w14:paraId="488DC8EC" w14:textId="57CFE3B8" w:rsidR="00B93DC0" w:rsidRDefault="00B93DC0">
          <w:pPr>
            <w:pStyle w:val="ndice3"/>
            <w:tabs>
              <w:tab w:val="left" w:pos="1200"/>
              <w:tab w:val="right" w:leader="dot" w:pos="8776"/>
            </w:tabs>
            <w:rPr>
              <w:ins w:id="107" w:author="Fábio Rafael Gomes Costa" w:date="2025-05-16T15:33:00Z" w16du:dateUtc="2025-05-16T14:33:00Z"/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ins w:id="108" w:author="Fábio Rafael Gomes Costa" w:date="2025-05-16T15:33:00Z" w16du:dateUtc="2025-05-16T14:33:00Z">
            <w:r w:rsidRPr="004B366B">
              <w:rPr>
                <w:rStyle w:val="Hiperligao"/>
                <w:noProof/>
              </w:rPr>
              <w:lastRenderedPageBreak/>
              <w:fldChar w:fldCharType="begin"/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"_Toc198302084"</w:instrText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 w:rsidRPr="004B366B">
              <w:rPr>
                <w:rStyle w:val="Hiperligao"/>
                <w:noProof/>
              </w:rPr>
            </w:r>
            <w:r w:rsidRPr="004B366B">
              <w:rPr>
                <w:rStyle w:val="Hiperligao"/>
                <w:noProof/>
              </w:rPr>
              <w:fldChar w:fldCharType="separate"/>
            </w:r>
            <w:r w:rsidRPr="004B366B">
              <w:rPr>
                <w:rStyle w:val="Hiperligao"/>
                <w:noProof/>
                <w:highlight w:val="white"/>
              </w:rPr>
              <w:t>4.2.2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B366B">
              <w:rPr>
                <w:rStyle w:val="Hiperligao"/>
                <w:noProof/>
              </w:rPr>
              <w:t>Função InserirAntena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_Toc198302084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9" w:author="Fábio Rafael Gomes Costa" w:date="2025-05-16T15:34:00Z" w16du:dateUtc="2025-05-16T14:34:00Z">
            <w:r w:rsidR="00AE590B">
              <w:rPr>
                <w:noProof/>
                <w:webHidden/>
              </w:rPr>
              <w:t>13</w:t>
            </w:r>
          </w:ins>
          <w:ins w:id="110" w:author="Fábio Rafael Gomes Costa" w:date="2025-05-16T15:33:00Z" w16du:dateUtc="2025-05-16T14:33:00Z">
            <w:r>
              <w:rPr>
                <w:noProof/>
                <w:webHidden/>
              </w:rPr>
              <w:fldChar w:fldCharType="end"/>
            </w:r>
            <w:r w:rsidRPr="004B366B">
              <w:rPr>
                <w:rStyle w:val="Hiperligao"/>
                <w:noProof/>
              </w:rPr>
              <w:fldChar w:fldCharType="end"/>
            </w:r>
          </w:ins>
        </w:p>
        <w:p w14:paraId="0261E01A" w14:textId="45634314" w:rsidR="00B93DC0" w:rsidRDefault="00B93DC0">
          <w:pPr>
            <w:pStyle w:val="ndice3"/>
            <w:tabs>
              <w:tab w:val="left" w:pos="1200"/>
              <w:tab w:val="right" w:leader="dot" w:pos="8776"/>
            </w:tabs>
            <w:rPr>
              <w:ins w:id="111" w:author="Fábio Rafael Gomes Costa" w:date="2025-05-16T15:33:00Z" w16du:dateUtc="2025-05-16T14:33:00Z"/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ins w:id="112" w:author="Fábio Rafael Gomes Costa" w:date="2025-05-16T15:33:00Z" w16du:dateUtc="2025-05-16T14:33:00Z">
            <w:r w:rsidRPr="004B366B">
              <w:rPr>
                <w:rStyle w:val="Hiperligao"/>
                <w:noProof/>
              </w:rPr>
              <w:fldChar w:fldCharType="begin"/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"_Toc198302085"</w:instrText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 w:rsidRPr="004B366B">
              <w:rPr>
                <w:rStyle w:val="Hiperligao"/>
                <w:noProof/>
              </w:rPr>
            </w:r>
            <w:r w:rsidRPr="004B366B">
              <w:rPr>
                <w:rStyle w:val="Hiperligao"/>
                <w:noProof/>
              </w:rPr>
              <w:fldChar w:fldCharType="separate"/>
            </w:r>
            <w:r w:rsidRPr="004B366B">
              <w:rPr>
                <w:rStyle w:val="Hiperligao"/>
                <w:noProof/>
                <w:highlight w:val="white"/>
              </w:rPr>
              <w:t>4.2.3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B366B">
              <w:rPr>
                <w:rStyle w:val="Hiperligao"/>
                <w:noProof/>
                <w:highlight w:val="white"/>
              </w:rPr>
              <w:t>Função CriarListaArestas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_Toc198302085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3" w:author="Fábio Rafael Gomes Costa" w:date="2025-05-16T15:34:00Z" w16du:dateUtc="2025-05-16T14:34:00Z">
            <w:r w:rsidR="00AE590B">
              <w:rPr>
                <w:noProof/>
                <w:webHidden/>
              </w:rPr>
              <w:t>14</w:t>
            </w:r>
          </w:ins>
          <w:ins w:id="114" w:author="Fábio Rafael Gomes Costa" w:date="2025-05-16T15:33:00Z" w16du:dateUtc="2025-05-16T14:33:00Z">
            <w:r>
              <w:rPr>
                <w:noProof/>
                <w:webHidden/>
              </w:rPr>
              <w:fldChar w:fldCharType="end"/>
            </w:r>
            <w:r w:rsidRPr="004B366B">
              <w:rPr>
                <w:rStyle w:val="Hiperligao"/>
                <w:noProof/>
              </w:rPr>
              <w:fldChar w:fldCharType="end"/>
            </w:r>
          </w:ins>
        </w:p>
        <w:p w14:paraId="7FDEFB2A" w14:textId="0B01E6E3" w:rsidR="00B93DC0" w:rsidRDefault="00B93DC0">
          <w:pPr>
            <w:pStyle w:val="ndice2"/>
            <w:tabs>
              <w:tab w:val="left" w:pos="960"/>
              <w:tab w:val="right" w:leader="dot" w:pos="8776"/>
            </w:tabs>
            <w:rPr>
              <w:ins w:id="115" w:author="Fábio Rafael Gomes Costa" w:date="2025-05-16T15:33:00Z" w16du:dateUtc="2025-05-16T14:33:00Z"/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ins w:id="116" w:author="Fábio Rafael Gomes Costa" w:date="2025-05-16T15:33:00Z" w16du:dateUtc="2025-05-16T14:33:00Z">
            <w:r w:rsidRPr="004B366B">
              <w:rPr>
                <w:rStyle w:val="Hiperligao"/>
                <w:noProof/>
              </w:rPr>
              <w:fldChar w:fldCharType="begin"/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"_Toc198302086"</w:instrText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 w:rsidRPr="004B366B">
              <w:rPr>
                <w:rStyle w:val="Hiperligao"/>
                <w:noProof/>
              </w:rPr>
            </w:r>
            <w:r w:rsidRPr="004B366B">
              <w:rPr>
                <w:rStyle w:val="Hiperligao"/>
                <w:noProof/>
              </w:rPr>
              <w:fldChar w:fldCharType="separate"/>
            </w:r>
            <w:r w:rsidRPr="004B366B">
              <w:rPr>
                <w:rStyle w:val="Hiperligao"/>
                <w:noProof/>
              </w:rPr>
              <w:t>4.3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B366B">
              <w:rPr>
                <w:rStyle w:val="Hiperligao"/>
                <w:noProof/>
              </w:rPr>
              <w:t>Procura em profundidade DFS (Problema 3.a.)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_Toc198302086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7" w:author="Fábio Rafael Gomes Costa" w:date="2025-05-16T15:34:00Z" w16du:dateUtc="2025-05-16T14:34:00Z">
            <w:r w:rsidR="00AE590B">
              <w:rPr>
                <w:noProof/>
                <w:webHidden/>
              </w:rPr>
              <w:t>17</w:t>
            </w:r>
          </w:ins>
          <w:ins w:id="118" w:author="Fábio Rafael Gomes Costa" w:date="2025-05-16T15:33:00Z" w16du:dateUtc="2025-05-16T14:33:00Z">
            <w:r>
              <w:rPr>
                <w:noProof/>
                <w:webHidden/>
              </w:rPr>
              <w:fldChar w:fldCharType="end"/>
            </w:r>
            <w:r w:rsidRPr="004B366B">
              <w:rPr>
                <w:rStyle w:val="Hiperligao"/>
                <w:noProof/>
              </w:rPr>
              <w:fldChar w:fldCharType="end"/>
            </w:r>
          </w:ins>
        </w:p>
        <w:p w14:paraId="28568388" w14:textId="128D3E79" w:rsidR="00B93DC0" w:rsidRDefault="00B93DC0">
          <w:pPr>
            <w:pStyle w:val="ndice3"/>
            <w:tabs>
              <w:tab w:val="left" w:pos="1200"/>
              <w:tab w:val="right" w:leader="dot" w:pos="8776"/>
            </w:tabs>
            <w:rPr>
              <w:ins w:id="119" w:author="Fábio Rafael Gomes Costa" w:date="2025-05-16T15:33:00Z" w16du:dateUtc="2025-05-16T14:33:00Z"/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ins w:id="120" w:author="Fábio Rafael Gomes Costa" w:date="2025-05-16T15:33:00Z" w16du:dateUtc="2025-05-16T14:33:00Z">
            <w:r w:rsidRPr="004B366B">
              <w:rPr>
                <w:rStyle w:val="Hiperligao"/>
                <w:noProof/>
              </w:rPr>
              <w:fldChar w:fldCharType="begin"/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"_Toc198302087"</w:instrText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 w:rsidRPr="004B366B">
              <w:rPr>
                <w:rStyle w:val="Hiperligao"/>
                <w:noProof/>
              </w:rPr>
            </w:r>
            <w:r w:rsidRPr="004B366B">
              <w:rPr>
                <w:rStyle w:val="Hiperligao"/>
                <w:noProof/>
              </w:rPr>
              <w:fldChar w:fldCharType="separate"/>
            </w:r>
            <w:r w:rsidRPr="004B366B">
              <w:rPr>
                <w:rStyle w:val="Hiperligao"/>
                <w:noProof/>
              </w:rPr>
              <w:t>4.3.1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B366B">
              <w:rPr>
                <w:rStyle w:val="Hiperligao"/>
                <w:noProof/>
              </w:rPr>
              <w:t>Função 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_Toc198302087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1" w:author="Fábio Rafael Gomes Costa" w:date="2025-05-16T15:34:00Z" w16du:dateUtc="2025-05-16T14:34:00Z">
            <w:r w:rsidR="00AE590B">
              <w:rPr>
                <w:noProof/>
                <w:webHidden/>
              </w:rPr>
              <w:t>17</w:t>
            </w:r>
          </w:ins>
          <w:ins w:id="122" w:author="Fábio Rafael Gomes Costa" w:date="2025-05-16T15:33:00Z" w16du:dateUtc="2025-05-16T14:33:00Z">
            <w:r>
              <w:rPr>
                <w:noProof/>
                <w:webHidden/>
              </w:rPr>
              <w:fldChar w:fldCharType="end"/>
            </w:r>
            <w:r w:rsidRPr="004B366B">
              <w:rPr>
                <w:rStyle w:val="Hiperligao"/>
                <w:noProof/>
              </w:rPr>
              <w:fldChar w:fldCharType="end"/>
            </w:r>
          </w:ins>
        </w:p>
        <w:p w14:paraId="1A00B9F9" w14:textId="2252A63B" w:rsidR="00B93DC0" w:rsidRDefault="00B93DC0">
          <w:pPr>
            <w:pStyle w:val="ndice3"/>
            <w:tabs>
              <w:tab w:val="left" w:pos="1200"/>
              <w:tab w:val="right" w:leader="dot" w:pos="8776"/>
            </w:tabs>
            <w:rPr>
              <w:ins w:id="123" w:author="Fábio Rafael Gomes Costa" w:date="2025-05-16T15:33:00Z" w16du:dateUtc="2025-05-16T14:33:00Z"/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ins w:id="124" w:author="Fábio Rafael Gomes Costa" w:date="2025-05-16T15:33:00Z" w16du:dateUtc="2025-05-16T14:33:00Z">
            <w:r w:rsidRPr="004B366B">
              <w:rPr>
                <w:rStyle w:val="Hiperligao"/>
                <w:noProof/>
              </w:rPr>
              <w:fldChar w:fldCharType="begin"/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"_Toc198302089"</w:instrText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 w:rsidRPr="004B366B">
              <w:rPr>
                <w:rStyle w:val="Hiperligao"/>
                <w:noProof/>
              </w:rPr>
            </w:r>
            <w:r w:rsidRPr="004B366B">
              <w:rPr>
                <w:rStyle w:val="Hiperligao"/>
                <w:noProof/>
              </w:rPr>
              <w:fldChar w:fldCharType="separate"/>
            </w:r>
            <w:r w:rsidRPr="004B366B">
              <w:rPr>
                <w:rStyle w:val="Hiperligao"/>
                <w:noProof/>
              </w:rPr>
              <w:t>4.3.2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B366B">
              <w:rPr>
                <w:rStyle w:val="Hiperligao"/>
                <w:noProof/>
              </w:rPr>
              <w:t>Função IniciarDFS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_Toc198302089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5" w:author="Fábio Rafael Gomes Costa" w:date="2025-05-16T15:34:00Z" w16du:dateUtc="2025-05-16T14:34:00Z">
            <w:r w:rsidR="00AE590B">
              <w:rPr>
                <w:noProof/>
                <w:webHidden/>
              </w:rPr>
              <w:t>18</w:t>
            </w:r>
          </w:ins>
          <w:ins w:id="126" w:author="Fábio Rafael Gomes Costa" w:date="2025-05-16T15:33:00Z" w16du:dateUtc="2025-05-16T14:33:00Z">
            <w:r>
              <w:rPr>
                <w:noProof/>
                <w:webHidden/>
              </w:rPr>
              <w:fldChar w:fldCharType="end"/>
            </w:r>
            <w:r w:rsidRPr="004B366B">
              <w:rPr>
                <w:rStyle w:val="Hiperligao"/>
                <w:noProof/>
              </w:rPr>
              <w:fldChar w:fldCharType="end"/>
            </w:r>
          </w:ins>
        </w:p>
        <w:p w14:paraId="28EB3676" w14:textId="79D0E7B2" w:rsidR="00B93DC0" w:rsidRDefault="00B93DC0">
          <w:pPr>
            <w:pStyle w:val="ndice2"/>
            <w:tabs>
              <w:tab w:val="left" w:pos="960"/>
              <w:tab w:val="right" w:leader="dot" w:pos="8776"/>
            </w:tabs>
            <w:rPr>
              <w:ins w:id="127" w:author="Fábio Rafael Gomes Costa" w:date="2025-05-16T15:33:00Z" w16du:dateUtc="2025-05-16T14:33:00Z"/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ins w:id="128" w:author="Fábio Rafael Gomes Costa" w:date="2025-05-16T15:33:00Z" w16du:dateUtc="2025-05-16T14:33:00Z">
            <w:r w:rsidRPr="004B366B">
              <w:rPr>
                <w:rStyle w:val="Hiperligao"/>
                <w:noProof/>
              </w:rPr>
              <w:fldChar w:fldCharType="begin"/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"_Toc198302090"</w:instrText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 w:rsidRPr="004B366B">
              <w:rPr>
                <w:rStyle w:val="Hiperligao"/>
                <w:noProof/>
              </w:rPr>
            </w:r>
            <w:r w:rsidRPr="004B366B">
              <w:rPr>
                <w:rStyle w:val="Hiperligao"/>
                <w:noProof/>
              </w:rPr>
              <w:fldChar w:fldCharType="separate"/>
            </w:r>
            <w:r w:rsidRPr="004B366B">
              <w:rPr>
                <w:rStyle w:val="Hiperligao"/>
                <w:noProof/>
              </w:rPr>
              <w:t>4.4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B366B">
              <w:rPr>
                <w:rStyle w:val="Hiperligao"/>
                <w:noProof/>
              </w:rPr>
              <w:t>Procura em largura BFS (Problema 3.b.)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_Toc198302090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9" w:author="Fábio Rafael Gomes Costa" w:date="2025-05-16T15:34:00Z" w16du:dateUtc="2025-05-16T14:34:00Z">
            <w:r w:rsidR="00AE590B">
              <w:rPr>
                <w:noProof/>
                <w:webHidden/>
              </w:rPr>
              <w:t>19</w:t>
            </w:r>
          </w:ins>
          <w:ins w:id="130" w:author="Fábio Rafael Gomes Costa" w:date="2025-05-16T15:33:00Z" w16du:dateUtc="2025-05-16T14:33:00Z">
            <w:r>
              <w:rPr>
                <w:noProof/>
                <w:webHidden/>
              </w:rPr>
              <w:fldChar w:fldCharType="end"/>
            </w:r>
            <w:r w:rsidRPr="004B366B">
              <w:rPr>
                <w:rStyle w:val="Hiperligao"/>
                <w:noProof/>
              </w:rPr>
              <w:fldChar w:fldCharType="end"/>
            </w:r>
          </w:ins>
        </w:p>
        <w:p w14:paraId="62951EC3" w14:textId="14459642" w:rsidR="00B93DC0" w:rsidRDefault="00B93DC0">
          <w:pPr>
            <w:pStyle w:val="ndice3"/>
            <w:tabs>
              <w:tab w:val="left" w:pos="1200"/>
              <w:tab w:val="right" w:leader="dot" w:pos="8776"/>
            </w:tabs>
            <w:rPr>
              <w:ins w:id="131" w:author="Fábio Rafael Gomes Costa" w:date="2025-05-16T15:33:00Z" w16du:dateUtc="2025-05-16T14:33:00Z"/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ins w:id="132" w:author="Fábio Rafael Gomes Costa" w:date="2025-05-16T15:33:00Z" w16du:dateUtc="2025-05-16T14:33:00Z">
            <w:r w:rsidRPr="004B366B">
              <w:rPr>
                <w:rStyle w:val="Hiperligao"/>
                <w:noProof/>
              </w:rPr>
              <w:fldChar w:fldCharType="begin"/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"_Toc198302091"</w:instrText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 w:rsidRPr="004B366B">
              <w:rPr>
                <w:rStyle w:val="Hiperligao"/>
                <w:noProof/>
              </w:rPr>
            </w:r>
            <w:r w:rsidRPr="004B366B">
              <w:rPr>
                <w:rStyle w:val="Hiperligao"/>
                <w:noProof/>
              </w:rPr>
              <w:fldChar w:fldCharType="separate"/>
            </w:r>
            <w:r w:rsidRPr="004B366B">
              <w:rPr>
                <w:rStyle w:val="Hiperligao"/>
                <w:noProof/>
              </w:rPr>
              <w:t>4.4.1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B366B">
              <w:rPr>
                <w:rStyle w:val="Hiperligao"/>
                <w:noProof/>
              </w:rPr>
              <w:t>Função BFS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_Toc198302091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3" w:author="Fábio Rafael Gomes Costa" w:date="2025-05-16T15:34:00Z" w16du:dateUtc="2025-05-16T14:34:00Z">
            <w:r w:rsidR="00AE590B">
              <w:rPr>
                <w:noProof/>
                <w:webHidden/>
              </w:rPr>
              <w:t>19</w:t>
            </w:r>
          </w:ins>
          <w:ins w:id="134" w:author="Fábio Rafael Gomes Costa" w:date="2025-05-16T15:33:00Z" w16du:dateUtc="2025-05-16T14:33:00Z">
            <w:r>
              <w:rPr>
                <w:noProof/>
                <w:webHidden/>
              </w:rPr>
              <w:fldChar w:fldCharType="end"/>
            </w:r>
            <w:r w:rsidRPr="004B366B">
              <w:rPr>
                <w:rStyle w:val="Hiperligao"/>
                <w:noProof/>
              </w:rPr>
              <w:fldChar w:fldCharType="end"/>
            </w:r>
          </w:ins>
        </w:p>
        <w:p w14:paraId="0DCA0D23" w14:textId="02FDDF38" w:rsidR="00B93DC0" w:rsidRDefault="00B93DC0">
          <w:pPr>
            <w:pStyle w:val="ndice2"/>
            <w:tabs>
              <w:tab w:val="left" w:pos="960"/>
              <w:tab w:val="right" w:leader="dot" w:pos="8776"/>
            </w:tabs>
            <w:rPr>
              <w:ins w:id="135" w:author="Fábio Rafael Gomes Costa" w:date="2025-05-16T15:33:00Z" w16du:dateUtc="2025-05-16T14:33:00Z"/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ins w:id="136" w:author="Fábio Rafael Gomes Costa" w:date="2025-05-16T15:33:00Z" w16du:dateUtc="2025-05-16T14:33:00Z">
            <w:r w:rsidRPr="004B366B">
              <w:rPr>
                <w:rStyle w:val="Hiperligao"/>
                <w:noProof/>
              </w:rPr>
              <w:fldChar w:fldCharType="begin"/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"_Toc198302092"</w:instrText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 w:rsidRPr="004B366B">
              <w:rPr>
                <w:rStyle w:val="Hiperligao"/>
                <w:noProof/>
              </w:rPr>
            </w:r>
            <w:r w:rsidRPr="004B366B">
              <w:rPr>
                <w:rStyle w:val="Hiperligao"/>
                <w:noProof/>
              </w:rPr>
              <w:fldChar w:fldCharType="separate"/>
            </w:r>
            <w:r w:rsidRPr="004B366B">
              <w:rPr>
                <w:rStyle w:val="Hiperligao"/>
                <w:noProof/>
              </w:rPr>
              <w:t>4.5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B366B">
              <w:rPr>
                <w:rStyle w:val="Hiperligao"/>
                <w:noProof/>
              </w:rPr>
              <w:t>Caminhos possíveis entre antena (Problemas 3.c.)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_Toc198302092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7" w:author="Fábio Rafael Gomes Costa" w:date="2025-05-16T15:34:00Z" w16du:dateUtc="2025-05-16T14:34:00Z">
            <w:r w:rsidR="00AE590B">
              <w:rPr>
                <w:noProof/>
                <w:webHidden/>
              </w:rPr>
              <w:t>21</w:t>
            </w:r>
          </w:ins>
          <w:ins w:id="138" w:author="Fábio Rafael Gomes Costa" w:date="2025-05-16T15:33:00Z" w16du:dateUtc="2025-05-16T14:33:00Z">
            <w:r>
              <w:rPr>
                <w:noProof/>
                <w:webHidden/>
              </w:rPr>
              <w:fldChar w:fldCharType="end"/>
            </w:r>
            <w:r w:rsidRPr="004B366B">
              <w:rPr>
                <w:rStyle w:val="Hiperligao"/>
                <w:noProof/>
              </w:rPr>
              <w:fldChar w:fldCharType="end"/>
            </w:r>
          </w:ins>
        </w:p>
        <w:p w14:paraId="1B66B994" w14:textId="3B7E98BB" w:rsidR="00B93DC0" w:rsidRDefault="00B93DC0">
          <w:pPr>
            <w:pStyle w:val="ndice3"/>
            <w:tabs>
              <w:tab w:val="left" w:pos="1200"/>
              <w:tab w:val="right" w:leader="dot" w:pos="8776"/>
            </w:tabs>
            <w:rPr>
              <w:ins w:id="139" w:author="Fábio Rafael Gomes Costa" w:date="2025-05-16T15:33:00Z" w16du:dateUtc="2025-05-16T14:33:00Z"/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ins w:id="140" w:author="Fábio Rafael Gomes Costa" w:date="2025-05-16T15:33:00Z" w16du:dateUtc="2025-05-16T14:33:00Z">
            <w:r w:rsidRPr="004B366B">
              <w:rPr>
                <w:rStyle w:val="Hiperligao"/>
                <w:noProof/>
              </w:rPr>
              <w:fldChar w:fldCharType="begin"/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"_Toc198302093"</w:instrText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 w:rsidRPr="004B366B">
              <w:rPr>
                <w:rStyle w:val="Hiperligao"/>
                <w:noProof/>
              </w:rPr>
            </w:r>
            <w:r w:rsidRPr="004B366B">
              <w:rPr>
                <w:rStyle w:val="Hiperligao"/>
                <w:noProof/>
              </w:rPr>
              <w:fldChar w:fldCharType="separate"/>
            </w:r>
            <w:r w:rsidRPr="004B366B">
              <w:rPr>
                <w:rStyle w:val="Hiperligao"/>
                <w:noProof/>
              </w:rPr>
              <w:t>4.5.1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B366B">
              <w:rPr>
                <w:rStyle w:val="Hiperligao"/>
                <w:noProof/>
              </w:rPr>
              <w:t>Função EncontrarCaminhos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_Toc198302093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1" w:author="Fábio Rafael Gomes Costa" w:date="2025-05-16T15:34:00Z" w16du:dateUtc="2025-05-16T14:34:00Z">
            <w:r w:rsidR="00AE590B">
              <w:rPr>
                <w:noProof/>
                <w:webHidden/>
              </w:rPr>
              <w:t>21</w:t>
            </w:r>
          </w:ins>
          <w:ins w:id="142" w:author="Fábio Rafael Gomes Costa" w:date="2025-05-16T15:33:00Z" w16du:dateUtc="2025-05-16T14:33:00Z">
            <w:r>
              <w:rPr>
                <w:noProof/>
                <w:webHidden/>
              </w:rPr>
              <w:fldChar w:fldCharType="end"/>
            </w:r>
            <w:r w:rsidRPr="004B366B">
              <w:rPr>
                <w:rStyle w:val="Hiperligao"/>
                <w:noProof/>
              </w:rPr>
              <w:fldChar w:fldCharType="end"/>
            </w:r>
          </w:ins>
        </w:p>
        <w:p w14:paraId="4EEA2FA4" w14:textId="1E2B1F12" w:rsidR="00B93DC0" w:rsidRDefault="00B93DC0">
          <w:pPr>
            <w:pStyle w:val="ndice3"/>
            <w:tabs>
              <w:tab w:val="left" w:pos="1200"/>
              <w:tab w:val="right" w:leader="dot" w:pos="8776"/>
            </w:tabs>
            <w:rPr>
              <w:ins w:id="143" w:author="Fábio Rafael Gomes Costa" w:date="2025-05-16T15:33:00Z" w16du:dateUtc="2025-05-16T14:33:00Z"/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ins w:id="144" w:author="Fábio Rafael Gomes Costa" w:date="2025-05-16T15:33:00Z" w16du:dateUtc="2025-05-16T14:33:00Z">
            <w:r w:rsidRPr="004B366B">
              <w:rPr>
                <w:rStyle w:val="Hiperligao"/>
                <w:noProof/>
              </w:rPr>
              <w:fldChar w:fldCharType="begin"/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"_Toc198302094"</w:instrText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 w:rsidRPr="004B366B">
              <w:rPr>
                <w:rStyle w:val="Hiperligao"/>
                <w:noProof/>
              </w:rPr>
            </w:r>
            <w:r w:rsidRPr="004B366B">
              <w:rPr>
                <w:rStyle w:val="Hiperligao"/>
                <w:noProof/>
              </w:rPr>
              <w:fldChar w:fldCharType="separate"/>
            </w:r>
            <w:r w:rsidRPr="004B366B">
              <w:rPr>
                <w:rStyle w:val="Hiperligao"/>
                <w:noProof/>
                <w:highlight w:val="white"/>
              </w:rPr>
              <w:t>4.5.2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B366B">
              <w:rPr>
                <w:rStyle w:val="Hiperligao"/>
                <w:noProof/>
                <w:highlight w:val="white"/>
              </w:rPr>
              <w:t>Função TodosCaminhos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_Toc198302094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5" w:author="Fábio Rafael Gomes Costa" w:date="2025-05-16T15:34:00Z" w16du:dateUtc="2025-05-16T14:34:00Z">
            <w:r w:rsidR="00AE590B">
              <w:rPr>
                <w:noProof/>
                <w:webHidden/>
              </w:rPr>
              <w:t>22</w:t>
            </w:r>
          </w:ins>
          <w:ins w:id="146" w:author="Fábio Rafael Gomes Costa" w:date="2025-05-16T15:33:00Z" w16du:dateUtc="2025-05-16T14:33:00Z">
            <w:r>
              <w:rPr>
                <w:noProof/>
                <w:webHidden/>
              </w:rPr>
              <w:fldChar w:fldCharType="end"/>
            </w:r>
            <w:r w:rsidRPr="004B366B">
              <w:rPr>
                <w:rStyle w:val="Hiperligao"/>
                <w:noProof/>
              </w:rPr>
              <w:fldChar w:fldCharType="end"/>
            </w:r>
          </w:ins>
        </w:p>
        <w:p w14:paraId="09328E5C" w14:textId="6198CF55" w:rsidR="00B93DC0" w:rsidRDefault="00B93DC0">
          <w:pPr>
            <w:pStyle w:val="ndice1"/>
            <w:tabs>
              <w:tab w:val="left" w:pos="440"/>
              <w:tab w:val="right" w:leader="dot" w:pos="8776"/>
            </w:tabs>
            <w:rPr>
              <w:ins w:id="147" w:author="Fábio Rafael Gomes Costa" w:date="2025-05-16T15:33:00Z" w16du:dateUtc="2025-05-16T14:33:00Z"/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ins w:id="148" w:author="Fábio Rafael Gomes Costa" w:date="2025-05-16T15:33:00Z" w16du:dateUtc="2025-05-16T14:33:00Z">
            <w:r w:rsidRPr="004B366B">
              <w:rPr>
                <w:rStyle w:val="Hiperligao"/>
                <w:noProof/>
              </w:rPr>
              <w:fldChar w:fldCharType="begin"/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"_Toc198302135"</w:instrText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 w:rsidRPr="004B366B">
              <w:rPr>
                <w:rStyle w:val="Hiperligao"/>
                <w:noProof/>
              </w:rPr>
            </w:r>
            <w:r w:rsidRPr="004B366B">
              <w:rPr>
                <w:rStyle w:val="Hiperligao"/>
                <w:noProof/>
              </w:rPr>
              <w:fldChar w:fldCharType="separate"/>
            </w:r>
            <w:r w:rsidRPr="004B366B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B366B">
              <w:rPr>
                <w:rStyle w:val="Hiperligao"/>
                <w:noProof/>
              </w:rPr>
              <w:t>Repositório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_Toc198302135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9" w:author="Fábio Rafael Gomes Costa" w:date="2025-05-16T15:34:00Z" w16du:dateUtc="2025-05-16T14:34:00Z">
            <w:r w:rsidR="00AE590B">
              <w:rPr>
                <w:noProof/>
                <w:webHidden/>
              </w:rPr>
              <w:t>23</w:t>
            </w:r>
          </w:ins>
          <w:ins w:id="150" w:author="Fábio Rafael Gomes Costa" w:date="2025-05-16T15:33:00Z" w16du:dateUtc="2025-05-16T14:33:00Z">
            <w:r>
              <w:rPr>
                <w:noProof/>
                <w:webHidden/>
              </w:rPr>
              <w:fldChar w:fldCharType="end"/>
            </w:r>
            <w:r w:rsidRPr="004B366B">
              <w:rPr>
                <w:rStyle w:val="Hiperligao"/>
                <w:noProof/>
              </w:rPr>
              <w:fldChar w:fldCharType="end"/>
            </w:r>
          </w:ins>
        </w:p>
        <w:p w14:paraId="738C027C" w14:textId="22742A4B" w:rsidR="00B93DC0" w:rsidRDefault="00B93DC0">
          <w:pPr>
            <w:pStyle w:val="ndice1"/>
            <w:tabs>
              <w:tab w:val="left" w:pos="440"/>
              <w:tab w:val="right" w:leader="dot" w:pos="8776"/>
            </w:tabs>
            <w:rPr>
              <w:ins w:id="151" w:author="Fábio Rafael Gomes Costa" w:date="2025-05-16T15:33:00Z" w16du:dateUtc="2025-05-16T14:33:00Z"/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ins w:id="152" w:author="Fábio Rafael Gomes Costa" w:date="2025-05-16T15:33:00Z" w16du:dateUtc="2025-05-16T14:33:00Z">
            <w:r w:rsidRPr="004B366B">
              <w:rPr>
                <w:rStyle w:val="Hiperligao"/>
                <w:noProof/>
              </w:rPr>
              <w:fldChar w:fldCharType="begin"/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"_Toc198302136"</w:instrText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 w:rsidRPr="004B366B">
              <w:rPr>
                <w:rStyle w:val="Hiperligao"/>
                <w:noProof/>
              </w:rPr>
            </w:r>
            <w:r w:rsidRPr="004B366B">
              <w:rPr>
                <w:rStyle w:val="Hiperligao"/>
                <w:noProof/>
              </w:rPr>
              <w:fldChar w:fldCharType="separate"/>
            </w:r>
            <w:r w:rsidRPr="004B366B">
              <w:rPr>
                <w:rStyle w:val="Hiperliga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B366B">
              <w:rPr>
                <w:rStyle w:val="Hiperligao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_Toc198302136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3" w:author="Fábio Rafael Gomes Costa" w:date="2025-05-16T15:34:00Z" w16du:dateUtc="2025-05-16T14:34:00Z">
            <w:r w:rsidR="00AE590B">
              <w:rPr>
                <w:noProof/>
                <w:webHidden/>
              </w:rPr>
              <w:t>24</w:t>
            </w:r>
          </w:ins>
          <w:ins w:id="154" w:author="Fábio Rafael Gomes Costa" w:date="2025-05-16T15:33:00Z" w16du:dateUtc="2025-05-16T14:33:00Z">
            <w:r>
              <w:rPr>
                <w:noProof/>
                <w:webHidden/>
              </w:rPr>
              <w:fldChar w:fldCharType="end"/>
            </w:r>
            <w:r w:rsidRPr="004B366B">
              <w:rPr>
                <w:rStyle w:val="Hiperligao"/>
                <w:noProof/>
              </w:rPr>
              <w:fldChar w:fldCharType="end"/>
            </w:r>
          </w:ins>
        </w:p>
        <w:p w14:paraId="5D484F8C" w14:textId="2A550AFB" w:rsidR="00B93DC0" w:rsidRDefault="00B93DC0">
          <w:pPr>
            <w:pStyle w:val="ndice1"/>
            <w:tabs>
              <w:tab w:val="left" w:pos="440"/>
              <w:tab w:val="right" w:leader="dot" w:pos="8776"/>
            </w:tabs>
            <w:rPr>
              <w:ins w:id="155" w:author="Fábio Rafael Gomes Costa" w:date="2025-05-16T15:33:00Z" w16du:dateUtc="2025-05-16T14:33:00Z"/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ins w:id="156" w:author="Fábio Rafael Gomes Costa" w:date="2025-05-16T15:33:00Z" w16du:dateUtc="2025-05-16T14:33:00Z">
            <w:r w:rsidRPr="004B366B">
              <w:rPr>
                <w:rStyle w:val="Hiperligao"/>
                <w:noProof/>
              </w:rPr>
              <w:fldChar w:fldCharType="begin"/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"_Toc198302137"</w:instrText>
            </w:r>
            <w:r w:rsidRPr="004B366B">
              <w:rPr>
                <w:rStyle w:val="Hiperligao"/>
                <w:noProof/>
              </w:rPr>
              <w:instrText xml:space="preserve"> </w:instrText>
            </w:r>
            <w:r w:rsidRPr="004B366B">
              <w:rPr>
                <w:rStyle w:val="Hiperligao"/>
                <w:noProof/>
              </w:rPr>
            </w:r>
            <w:r w:rsidRPr="004B366B">
              <w:rPr>
                <w:rStyle w:val="Hiperligao"/>
                <w:noProof/>
              </w:rPr>
              <w:fldChar w:fldCharType="separate"/>
            </w:r>
            <w:r w:rsidRPr="004B366B">
              <w:rPr>
                <w:rStyle w:val="Hiperligao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B366B">
              <w:rPr>
                <w:rStyle w:val="Hiperligao"/>
                <w:noProof/>
              </w:rPr>
              <w:t>Referencias bibliográfica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_Toc198302137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7" w:author="Fábio Rafael Gomes Costa" w:date="2025-05-16T15:34:00Z" w16du:dateUtc="2025-05-16T14:34:00Z">
            <w:r w:rsidR="00AE590B">
              <w:rPr>
                <w:noProof/>
                <w:webHidden/>
              </w:rPr>
              <w:t>25</w:t>
            </w:r>
          </w:ins>
          <w:ins w:id="158" w:author="Fábio Rafael Gomes Costa" w:date="2025-05-16T15:33:00Z" w16du:dateUtc="2025-05-16T14:33:00Z">
            <w:r>
              <w:rPr>
                <w:noProof/>
                <w:webHidden/>
              </w:rPr>
              <w:fldChar w:fldCharType="end"/>
            </w:r>
            <w:r w:rsidRPr="004B366B">
              <w:rPr>
                <w:rStyle w:val="Hiperligao"/>
                <w:noProof/>
              </w:rPr>
              <w:fldChar w:fldCharType="end"/>
            </w:r>
          </w:ins>
        </w:p>
        <w:p w14:paraId="57328F69" w14:textId="3A209B7B" w:rsidR="00F9413C" w:rsidDel="00431A3E" w:rsidRDefault="00F9413C">
          <w:pPr>
            <w:pStyle w:val="ndice1"/>
            <w:tabs>
              <w:tab w:val="right" w:leader="dot" w:pos="8776"/>
            </w:tabs>
            <w:rPr>
              <w:del w:id="159" w:author="Fábio Rafael Gomes Costa" w:date="2025-05-11T16:53:00Z" w16du:dateUtc="2025-05-11T15:53:00Z"/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del w:id="160" w:author="Fábio Rafael Gomes Costa" w:date="2025-05-11T16:53:00Z" w16du:dateUtc="2025-05-11T15:53:00Z">
            <w:r w:rsidRPr="00431A3E" w:rsidDel="00431A3E">
              <w:rPr>
                <w:rPrChange w:id="161" w:author="Fábio Rafael Gomes Costa" w:date="2025-05-11T16:53:00Z" w16du:dateUtc="2025-05-11T15:53:00Z">
                  <w:rPr>
                    <w:rStyle w:val="Hiperligao"/>
                    <w:noProof/>
                  </w:rPr>
                </w:rPrChange>
              </w:rPr>
              <w:delText>Ficha de Identificação</w:delText>
            </w:r>
            <w:r w:rsidDel="00431A3E">
              <w:rPr>
                <w:noProof/>
                <w:webHidden/>
              </w:rPr>
              <w:tab/>
              <w:delText>I</w:delText>
            </w:r>
          </w:del>
        </w:p>
        <w:p w14:paraId="49B4A455" w14:textId="32C7A579" w:rsidR="00F9413C" w:rsidDel="00431A3E" w:rsidRDefault="00F9413C">
          <w:pPr>
            <w:pStyle w:val="ndice1"/>
            <w:tabs>
              <w:tab w:val="right" w:leader="dot" w:pos="8776"/>
            </w:tabs>
            <w:rPr>
              <w:del w:id="162" w:author="Fábio Rafael Gomes Costa" w:date="2025-05-11T16:53:00Z" w16du:dateUtc="2025-05-11T15:53:00Z"/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del w:id="163" w:author="Fábio Rafael Gomes Costa" w:date="2025-05-11T16:53:00Z" w16du:dateUtc="2025-05-11T15:53:00Z">
            <w:r w:rsidRPr="00431A3E" w:rsidDel="00431A3E">
              <w:rPr>
                <w:rPrChange w:id="164" w:author="Fábio Rafael Gomes Costa" w:date="2025-05-11T16:53:00Z" w16du:dateUtc="2025-05-11T15:53:00Z">
                  <w:rPr>
                    <w:rStyle w:val="Hiperligao"/>
                    <w:noProof/>
                  </w:rPr>
                </w:rPrChange>
              </w:rPr>
              <w:delText>Resumo</w:delText>
            </w:r>
            <w:r w:rsidDel="00431A3E">
              <w:rPr>
                <w:noProof/>
                <w:webHidden/>
              </w:rPr>
              <w:tab/>
              <w:delText>II</w:delText>
            </w:r>
          </w:del>
        </w:p>
        <w:p w14:paraId="32112E04" w14:textId="12EC7D9C" w:rsidR="00F9413C" w:rsidDel="00431A3E" w:rsidRDefault="00F9413C">
          <w:pPr>
            <w:pStyle w:val="ndice1"/>
            <w:tabs>
              <w:tab w:val="right" w:leader="dot" w:pos="8776"/>
            </w:tabs>
            <w:rPr>
              <w:del w:id="165" w:author="Fábio Rafael Gomes Costa" w:date="2025-05-11T16:53:00Z" w16du:dateUtc="2025-05-11T15:53:00Z"/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del w:id="166" w:author="Fábio Rafael Gomes Costa" w:date="2025-05-11T16:53:00Z" w16du:dateUtc="2025-05-11T15:53:00Z">
            <w:r w:rsidRPr="00431A3E" w:rsidDel="00431A3E">
              <w:rPr>
                <w:rPrChange w:id="167" w:author="Fábio Rafael Gomes Costa" w:date="2025-05-11T16:53:00Z" w16du:dateUtc="2025-05-11T15:53:00Z">
                  <w:rPr>
                    <w:rStyle w:val="Hiperligao"/>
                    <w:noProof/>
                  </w:rPr>
                </w:rPrChange>
              </w:rPr>
              <w:delText>Índice</w:delText>
            </w:r>
            <w:r w:rsidDel="00431A3E">
              <w:rPr>
                <w:noProof/>
                <w:webHidden/>
              </w:rPr>
              <w:tab/>
              <w:delText>III</w:delText>
            </w:r>
          </w:del>
        </w:p>
        <w:p w14:paraId="581F20D3" w14:textId="634A5A9C" w:rsidR="00F9413C" w:rsidDel="00431A3E" w:rsidRDefault="00F9413C">
          <w:pPr>
            <w:pStyle w:val="ndice1"/>
            <w:tabs>
              <w:tab w:val="right" w:leader="dot" w:pos="8776"/>
            </w:tabs>
            <w:rPr>
              <w:del w:id="168" w:author="Fábio Rafael Gomes Costa" w:date="2025-05-11T16:53:00Z" w16du:dateUtc="2025-05-11T15:53:00Z"/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del w:id="169" w:author="Fábio Rafael Gomes Costa" w:date="2025-05-11T16:53:00Z" w16du:dateUtc="2025-05-11T15:53:00Z">
            <w:r w:rsidRPr="00431A3E" w:rsidDel="00431A3E">
              <w:rPr>
                <w:rPrChange w:id="170" w:author="Fábio Rafael Gomes Costa" w:date="2025-05-11T16:53:00Z" w16du:dateUtc="2025-05-11T15:53:00Z">
                  <w:rPr>
                    <w:rStyle w:val="Hiperligao"/>
                    <w:noProof/>
                  </w:rPr>
                </w:rPrChange>
              </w:rPr>
              <w:delText>Índice de Fragmentos de Código</w:delText>
            </w:r>
            <w:r w:rsidDel="00431A3E">
              <w:rPr>
                <w:noProof/>
                <w:webHidden/>
              </w:rPr>
              <w:tab/>
              <w:delText>V</w:delText>
            </w:r>
          </w:del>
        </w:p>
        <w:p w14:paraId="3D3B2288" w14:textId="4AFDDDAF" w:rsidR="00F9413C" w:rsidDel="00431A3E" w:rsidRDefault="00F9413C">
          <w:pPr>
            <w:pStyle w:val="ndice1"/>
            <w:tabs>
              <w:tab w:val="right" w:leader="dot" w:pos="8776"/>
            </w:tabs>
            <w:rPr>
              <w:del w:id="171" w:author="Fábio Rafael Gomes Costa" w:date="2025-05-11T16:53:00Z" w16du:dateUtc="2025-05-11T15:53:00Z"/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del w:id="172" w:author="Fábio Rafael Gomes Costa" w:date="2025-05-11T16:53:00Z" w16du:dateUtc="2025-05-11T15:53:00Z">
            <w:r w:rsidRPr="00431A3E" w:rsidDel="00431A3E">
              <w:rPr>
                <w:rPrChange w:id="173" w:author="Fábio Rafael Gomes Costa" w:date="2025-05-11T16:53:00Z" w16du:dateUtc="2025-05-11T15:53:00Z">
                  <w:rPr>
                    <w:rStyle w:val="Hiperligao"/>
                    <w:noProof/>
                  </w:rPr>
                </w:rPrChange>
              </w:rPr>
              <w:delText>Índice de Figuras</w:delText>
            </w:r>
            <w:r w:rsidDel="00431A3E">
              <w:rPr>
                <w:noProof/>
                <w:webHidden/>
              </w:rPr>
              <w:tab/>
              <w:delText>VI</w:delText>
            </w:r>
          </w:del>
        </w:p>
        <w:p w14:paraId="20A89A1E" w14:textId="75B3DFBE" w:rsidR="00F9413C" w:rsidDel="00431A3E" w:rsidRDefault="00F9413C">
          <w:pPr>
            <w:pStyle w:val="ndice1"/>
            <w:tabs>
              <w:tab w:val="right" w:leader="dot" w:pos="8776"/>
            </w:tabs>
            <w:rPr>
              <w:del w:id="174" w:author="Fábio Rafael Gomes Costa" w:date="2025-05-11T16:53:00Z" w16du:dateUtc="2025-05-11T15:53:00Z"/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del w:id="175" w:author="Fábio Rafael Gomes Costa" w:date="2025-05-11T16:53:00Z" w16du:dateUtc="2025-05-11T15:53:00Z">
            <w:r w:rsidRPr="00431A3E" w:rsidDel="00431A3E">
              <w:rPr>
                <w:highlight w:val="yellow"/>
                <w:rPrChange w:id="176" w:author="Fábio Rafael Gomes Costa" w:date="2025-05-11T16:53:00Z" w16du:dateUtc="2025-05-11T15:53:00Z">
                  <w:rPr>
                    <w:rStyle w:val="Hiperligao"/>
                    <w:noProof/>
                    <w:highlight w:val="yellow"/>
                  </w:rPr>
                </w:rPrChange>
              </w:rPr>
              <w:delText>Lista de Siglas e Acrônimo</w:delText>
            </w:r>
            <w:r w:rsidDel="00431A3E">
              <w:rPr>
                <w:noProof/>
                <w:webHidden/>
              </w:rPr>
              <w:tab/>
              <w:delText>VI</w:delText>
            </w:r>
          </w:del>
        </w:p>
        <w:p w14:paraId="7F2D3B26" w14:textId="21850E38" w:rsidR="00F9413C" w:rsidDel="00431A3E" w:rsidRDefault="00F9413C">
          <w:pPr>
            <w:pStyle w:val="ndice1"/>
            <w:tabs>
              <w:tab w:val="left" w:pos="440"/>
              <w:tab w:val="right" w:leader="dot" w:pos="8776"/>
            </w:tabs>
            <w:rPr>
              <w:del w:id="177" w:author="Fábio Rafael Gomes Costa" w:date="2025-05-11T16:53:00Z" w16du:dateUtc="2025-05-11T15:53:00Z"/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del w:id="178" w:author="Fábio Rafael Gomes Costa" w:date="2025-05-11T16:53:00Z" w16du:dateUtc="2025-05-11T15:53:00Z">
            <w:r w:rsidRPr="00431A3E" w:rsidDel="00431A3E">
              <w:rPr>
                <w:rPrChange w:id="179" w:author="Fábio Rafael Gomes Costa" w:date="2025-05-11T16:53:00Z" w16du:dateUtc="2025-05-11T15:53:00Z">
                  <w:rPr>
                    <w:rStyle w:val="Hiperligao"/>
                    <w:noProof/>
                  </w:rPr>
                </w:rPrChange>
              </w:rPr>
              <w:delText>1.</w:delText>
            </w:r>
            <w:r w:rsidDel="00431A3E"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31A3E" w:rsidDel="00431A3E">
              <w:rPr>
                <w:rPrChange w:id="180" w:author="Fábio Rafael Gomes Costa" w:date="2025-05-11T16:53:00Z" w16du:dateUtc="2025-05-11T15:53:00Z">
                  <w:rPr>
                    <w:rStyle w:val="Hiperligao"/>
                    <w:noProof/>
                  </w:rPr>
                </w:rPrChange>
              </w:rPr>
              <w:delText>Introdução</w:delText>
            </w:r>
            <w:r w:rsidDel="00431A3E">
              <w:rPr>
                <w:noProof/>
                <w:webHidden/>
              </w:rPr>
              <w:tab/>
              <w:delText>1</w:delText>
            </w:r>
          </w:del>
        </w:p>
        <w:p w14:paraId="0543213C" w14:textId="26CC9FE5" w:rsidR="00F9413C" w:rsidDel="00431A3E" w:rsidRDefault="00F9413C">
          <w:pPr>
            <w:pStyle w:val="ndice2"/>
            <w:tabs>
              <w:tab w:val="left" w:pos="960"/>
              <w:tab w:val="right" w:leader="dot" w:pos="8776"/>
            </w:tabs>
            <w:rPr>
              <w:del w:id="181" w:author="Fábio Rafael Gomes Costa" w:date="2025-05-11T16:53:00Z" w16du:dateUtc="2025-05-11T15:53:00Z"/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del w:id="182" w:author="Fábio Rafael Gomes Costa" w:date="2025-05-11T16:53:00Z" w16du:dateUtc="2025-05-11T15:53:00Z">
            <w:r w:rsidRPr="00431A3E" w:rsidDel="00431A3E">
              <w:rPr>
                <w:rPrChange w:id="183" w:author="Fábio Rafael Gomes Costa" w:date="2025-05-11T16:53:00Z" w16du:dateUtc="2025-05-11T15:53:00Z">
                  <w:rPr>
                    <w:rStyle w:val="Hiperligao"/>
                    <w:noProof/>
                  </w:rPr>
                </w:rPrChange>
              </w:rPr>
              <w:delText>1.1</w:delText>
            </w:r>
            <w:r w:rsidDel="00431A3E"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31A3E" w:rsidDel="00431A3E">
              <w:rPr>
                <w:rPrChange w:id="184" w:author="Fábio Rafael Gomes Costa" w:date="2025-05-11T16:53:00Z" w16du:dateUtc="2025-05-11T15:53:00Z">
                  <w:rPr>
                    <w:rStyle w:val="Hiperligao"/>
                    <w:noProof/>
                  </w:rPr>
                </w:rPrChange>
              </w:rPr>
              <w:delText>Contextualização</w:delText>
            </w:r>
            <w:r w:rsidDel="00431A3E">
              <w:rPr>
                <w:noProof/>
                <w:webHidden/>
              </w:rPr>
              <w:tab/>
              <w:delText>1</w:delText>
            </w:r>
          </w:del>
        </w:p>
        <w:p w14:paraId="7B5EBB28" w14:textId="3E5B6413" w:rsidR="00F9413C" w:rsidDel="00431A3E" w:rsidRDefault="00F9413C">
          <w:pPr>
            <w:pStyle w:val="ndice2"/>
            <w:tabs>
              <w:tab w:val="left" w:pos="960"/>
              <w:tab w:val="right" w:leader="dot" w:pos="8776"/>
            </w:tabs>
            <w:rPr>
              <w:del w:id="185" w:author="Fábio Rafael Gomes Costa" w:date="2025-05-11T16:53:00Z" w16du:dateUtc="2025-05-11T15:53:00Z"/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del w:id="186" w:author="Fábio Rafael Gomes Costa" w:date="2025-05-11T16:53:00Z" w16du:dateUtc="2025-05-11T15:53:00Z">
            <w:r w:rsidRPr="00431A3E" w:rsidDel="00431A3E">
              <w:rPr>
                <w:highlight w:val="yellow"/>
                <w:rPrChange w:id="187" w:author="Fábio Rafael Gomes Costa" w:date="2025-05-11T16:53:00Z" w16du:dateUtc="2025-05-11T15:53:00Z">
                  <w:rPr>
                    <w:rStyle w:val="Hiperligao"/>
                    <w:noProof/>
                    <w:highlight w:val="yellow"/>
                  </w:rPr>
                </w:rPrChange>
              </w:rPr>
              <w:delText>1.2</w:delText>
            </w:r>
            <w:r w:rsidDel="00431A3E"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31A3E" w:rsidDel="00431A3E">
              <w:rPr>
                <w:highlight w:val="yellow"/>
                <w:rPrChange w:id="188" w:author="Fábio Rafael Gomes Costa" w:date="2025-05-11T16:53:00Z" w16du:dateUtc="2025-05-11T15:53:00Z">
                  <w:rPr>
                    <w:rStyle w:val="Hiperligao"/>
                    <w:noProof/>
                    <w:highlight w:val="yellow"/>
                  </w:rPr>
                </w:rPrChange>
              </w:rPr>
              <w:delText>Motivação/</w:delText>
            </w:r>
            <w:r w:rsidRPr="00431A3E" w:rsidDel="00431A3E">
              <w:rPr>
                <w:highlight w:val="yellow"/>
                <w:rPrChange w:id="189" w:author="Fábio Rafael Gomes Costa" w:date="2025-05-11T16:53:00Z" w16du:dateUtc="2025-05-11T15:53:00Z">
                  <w:rPr>
                    <w:rStyle w:val="Hiperligao"/>
                    <w:rFonts w:eastAsia="Times New Roman"/>
                    <w:noProof/>
                    <w:highlight w:val="yellow"/>
                    <w:lang w:eastAsia="pt-PT"/>
                  </w:rPr>
                </w:rPrChange>
              </w:rPr>
              <w:delText>Pretensões e Objetivos</w:delText>
            </w:r>
            <w:r w:rsidDel="00431A3E">
              <w:rPr>
                <w:noProof/>
                <w:webHidden/>
              </w:rPr>
              <w:tab/>
              <w:delText>1</w:delText>
            </w:r>
          </w:del>
        </w:p>
        <w:p w14:paraId="7C3EEEDB" w14:textId="15AAB6B1" w:rsidR="00F9413C" w:rsidDel="00431A3E" w:rsidRDefault="00F9413C">
          <w:pPr>
            <w:pStyle w:val="ndice2"/>
            <w:tabs>
              <w:tab w:val="left" w:pos="960"/>
              <w:tab w:val="right" w:leader="dot" w:pos="8776"/>
            </w:tabs>
            <w:rPr>
              <w:del w:id="190" w:author="Fábio Rafael Gomes Costa" w:date="2025-05-11T16:53:00Z" w16du:dateUtc="2025-05-11T15:53:00Z"/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del w:id="191" w:author="Fábio Rafael Gomes Costa" w:date="2025-05-11T16:53:00Z" w16du:dateUtc="2025-05-11T15:53:00Z">
            <w:r w:rsidRPr="00431A3E" w:rsidDel="00431A3E">
              <w:rPr>
                <w:highlight w:val="yellow"/>
                <w:rPrChange w:id="192" w:author="Fábio Rafael Gomes Costa" w:date="2025-05-11T16:53:00Z" w16du:dateUtc="2025-05-11T15:53:00Z">
                  <w:rPr>
                    <w:rStyle w:val="Hiperligao"/>
                    <w:noProof/>
                    <w:highlight w:val="yellow"/>
                  </w:rPr>
                </w:rPrChange>
              </w:rPr>
              <w:delText>1.3</w:delText>
            </w:r>
            <w:r w:rsidDel="00431A3E"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31A3E" w:rsidDel="00431A3E">
              <w:rPr>
                <w:highlight w:val="yellow"/>
                <w:rPrChange w:id="193" w:author="Fábio Rafael Gomes Costa" w:date="2025-05-11T16:53:00Z" w16du:dateUtc="2025-05-11T15:53:00Z">
                  <w:rPr>
                    <w:rStyle w:val="Hiperligao"/>
                    <w:noProof/>
                    <w:highlight w:val="yellow"/>
                  </w:rPr>
                </w:rPrChange>
              </w:rPr>
              <w:delText>Metodologia de Trabalho</w:delText>
            </w:r>
            <w:r w:rsidDel="00431A3E">
              <w:rPr>
                <w:noProof/>
                <w:webHidden/>
              </w:rPr>
              <w:tab/>
              <w:delText>1</w:delText>
            </w:r>
          </w:del>
        </w:p>
        <w:p w14:paraId="155E352E" w14:textId="48D57E4C" w:rsidR="00F9413C" w:rsidDel="00431A3E" w:rsidRDefault="00F9413C">
          <w:pPr>
            <w:pStyle w:val="ndice2"/>
            <w:tabs>
              <w:tab w:val="left" w:pos="960"/>
              <w:tab w:val="right" w:leader="dot" w:pos="8776"/>
            </w:tabs>
            <w:rPr>
              <w:del w:id="194" w:author="Fábio Rafael Gomes Costa" w:date="2025-05-11T16:53:00Z" w16du:dateUtc="2025-05-11T15:53:00Z"/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del w:id="195" w:author="Fábio Rafael Gomes Costa" w:date="2025-05-11T16:53:00Z" w16du:dateUtc="2025-05-11T15:53:00Z">
            <w:r w:rsidRPr="00431A3E" w:rsidDel="00431A3E">
              <w:rPr>
                <w:rPrChange w:id="196" w:author="Fábio Rafael Gomes Costa" w:date="2025-05-11T16:53:00Z" w16du:dateUtc="2025-05-11T15:53:00Z">
                  <w:rPr>
                    <w:rStyle w:val="Hiperligao"/>
                    <w:noProof/>
                  </w:rPr>
                </w:rPrChange>
              </w:rPr>
              <w:delText>1.4</w:delText>
            </w:r>
            <w:r w:rsidDel="00431A3E"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31A3E" w:rsidDel="00431A3E">
              <w:rPr>
                <w:rPrChange w:id="197" w:author="Fábio Rafael Gomes Costa" w:date="2025-05-11T16:53:00Z" w16du:dateUtc="2025-05-11T15:53:00Z">
                  <w:rPr>
                    <w:rStyle w:val="Hiperligao"/>
                    <w:noProof/>
                  </w:rPr>
                </w:rPrChange>
              </w:rPr>
              <w:delText>Ferramentas e Tecnologias Utilizadas</w:delText>
            </w:r>
            <w:r w:rsidDel="00431A3E">
              <w:rPr>
                <w:noProof/>
                <w:webHidden/>
              </w:rPr>
              <w:tab/>
              <w:delText>2</w:delText>
            </w:r>
          </w:del>
        </w:p>
        <w:p w14:paraId="5A2AF5A8" w14:textId="721815B6" w:rsidR="00F9413C" w:rsidDel="00431A3E" w:rsidRDefault="00F9413C">
          <w:pPr>
            <w:pStyle w:val="ndice2"/>
            <w:tabs>
              <w:tab w:val="left" w:pos="960"/>
              <w:tab w:val="right" w:leader="dot" w:pos="8776"/>
            </w:tabs>
            <w:rPr>
              <w:del w:id="198" w:author="Fábio Rafael Gomes Costa" w:date="2025-05-11T16:53:00Z" w16du:dateUtc="2025-05-11T15:53:00Z"/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del w:id="199" w:author="Fábio Rafael Gomes Costa" w:date="2025-05-11T16:53:00Z" w16du:dateUtc="2025-05-11T15:53:00Z">
            <w:r w:rsidRPr="00431A3E" w:rsidDel="00431A3E">
              <w:rPr>
                <w:rPrChange w:id="200" w:author="Fábio Rafael Gomes Costa" w:date="2025-05-11T16:53:00Z" w16du:dateUtc="2025-05-11T15:53:00Z">
                  <w:rPr>
                    <w:rStyle w:val="Hiperligao"/>
                    <w:rFonts w:eastAsia="Times New Roman"/>
                    <w:noProof/>
                    <w:lang w:eastAsia="pt-PT"/>
                  </w:rPr>
                </w:rPrChange>
              </w:rPr>
              <w:delText>1.5</w:delText>
            </w:r>
            <w:r w:rsidDel="00431A3E"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31A3E" w:rsidDel="00431A3E">
              <w:rPr>
                <w:rPrChange w:id="201" w:author="Fábio Rafael Gomes Costa" w:date="2025-05-11T16:53:00Z" w16du:dateUtc="2025-05-11T15:53:00Z">
                  <w:rPr>
                    <w:rStyle w:val="Hiperligao"/>
                    <w:rFonts w:eastAsia="Times New Roman"/>
                    <w:noProof/>
                    <w:lang w:eastAsia="pt-PT"/>
                  </w:rPr>
                </w:rPrChange>
              </w:rPr>
              <w:delText>Estrutura do Documento</w:delText>
            </w:r>
            <w:r w:rsidDel="00431A3E">
              <w:rPr>
                <w:noProof/>
                <w:webHidden/>
              </w:rPr>
              <w:tab/>
              <w:delText>2</w:delText>
            </w:r>
          </w:del>
        </w:p>
        <w:p w14:paraId="3D1F26F7" w14:textId="54652FC6" w:rsidR="00F9413C" w:rsidDel="00431A3E" w:rsidRDefault="00F9413C">
          <w:pPr>
            <w:pStyle w:val="ndice1"/>
            <w:tabs>
              <w:tab w:val="left" w:pos="440"/>
              <w:tab w:val="right" w:leader="dot" w:pos="8776"/>
            </w:tabs>
            <w:rPr>
              <w:del w:id="202" w:author="Fábio Rafael Gomes Costa" w:date="2025-05-11T16:53:00Z" w16du:dateUtc="2025-05-11T15:53:00Z"/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del w:id="203" w:author="Fábio Rafael Gomes Costa" w:date="2025-05-11T16:53:00Z" w16du:dateUtc="2025-05-11T15:53:00Z">
            <w:r w:rsidRPr="00431A3E" w:rsidDel="00431A3E">
              <w:rPr>
                <w:highlight w:val="yellow"/>
                <w:rPrChange w:id="204" w:author="Fábio Rafael Gomes Costa" w:date="2025-05-11T16:53:00Z" w16du:dateUtc="2025-05-11T15:53:00Z">
                  <w:rPr>
                    <w:rStyle w:val="Hiperligao"/>
                    <w:noProof/>
                    <w:highlight w:val="yellow"/>
                  </w:rPr>
                </w:rPrChange>
              </w:rPr>
              <w:delText>2.</w:delText>
            </w:r>
            <w:r w:rsidDel="00431A3E"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31A3E" w:rsidDel="00431A3E">
              <w:rPr>
                <w:highlight w:val="yellow"/>
                <w:rPrChange w:id="205" w:author="Fábio Rafael Gomes Costa" w:date="2025-05-11T16:53:00Z" w16du:dateUtc="2025-05-11T15:53:00Z">
                  <w:rPr>
                    <w:rStyle w:val="Hiperligao"/>
                    <w:noProof/>
                    <w:highlight w:val="yellow"/>
                  </w:rPr>
                </w:rPrChange>
              </w:rPr>
              <w:delText>Enquadramento Teórico e Prático</w:delText>
            </w:r>
            <w:r w:rsidDel="00431A3E">
              <w:rPr>
                <w:noProof/>
                <w:webHidden/>
              </w:rPr>
              <w:tab/>
              <w:delText>4</w:delText>
            </w:r>
          </w:del>
        </w:p>
        <w:p w14:paraId="6F26B203" w14:textId="15707ADD" w:rsidR="00F9413C" w:rsidDel="00431A3E" w:rsidRDefault="00F9413C">
          <w:pPr>
            <w:pStyle w:val="ndice2"/>
            <w:tabs>
              <w:tab w:val="left" w:pos="960"/>
              <w:tab w:val="right" w:leader="dot" w:pos="8776"/>
            </w:tabs>
            <w:rPr>
              <w:del w:id="206" w:author="Fábio Rafael Gomes Costa" w:date="2025-05-11T16:53:00Z" w16du:dateUtc="2025-05-11T15:53:00Z"/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del w:id="207" w:author="Fábio Rafael Gomes Costa" w:date="2025-05-11T16:53:00Z" w16du:dateUtc="2025-05-11T15:53:00Z">
            <w:r w:rsidRPr="00431A3E" w:rsidDel="00431A3E">
              <w:rPr>
                <w:highlight w:val="yellow"/>
                <w:rPrChange w:id="208" w:author="Fábio Rafael Gomes Costa" w:date="2025-05-11T16:53:00Z" w16du:dateUtc="2025-05-11T15:53:00Z">
                  <w:rPr>
                    <w:rStyle w:val="Hiperligao"/>
                    <w:noProof/>
                    <w:highlight w:val="yellow"/>
                  </w:rPr>
                </w:rPrChange>
              </w:rPr>
              <w:delText>2.1</w:delText>
            </w:r>
            <w:r w:rsidDel="00431A3E"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31A3E" w:rsidDel="00431A3E">
              <w:rPr>
                <w:highlight w:val="yellow"/>
                <w:rPrChange w:id="209" w:author="Fábio Rafael Gomes Costa" w:date="2025-05-11T16:53:00Z" w16du:dateUtc="2025-05-11T15:53:00Z">
                  <w:rPr>
                    <w:rStyle w:val="Hiperligao"/>
                    <w:noProof/>
                    <w:highlight w:val="yellow"/>
                  </w:rPr>
                </w:rPrChange>
              </w:rPr>
              <w:delText>Fundamentos Teóricos</w:delText>
            </w:r>
            <w:r w:rsidDel="00431A3E">
              <w:rPr>
                <w:noProof/>
                <w:webHidden/>
              </w:rPr>
              <w:tab/>
              <w:delText>4</w:delText>
            </w:r>
          </w:del>
        </w:p>
        <w:p w14:paraId="3A880697" w14:textId="5C8C0287" w:rsidR="00F9413C" w:rsidDel="00431A3E" w:rsidRDefault="00F9413C">
          <w:pPr>
            <w:pStyle w:val="ndice1"/>
            <w:tabs>
              <w:tab w:val="left" w:pos="440"/>
              <w:tab w:val="right" w:leader="dot" w:pos="8776"/>
            </w:tabs>
            <w:rPr>
              <w:del w:id="210" w:author="Fábio Rafael Gomes Costa" w:date="2025-05-11T16:53:00Z" w16du:dateUtc="2025-05-11T15:53:00Z"/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del w:id="211" w:author="Fábio Rafael Gomes Costa" w:date="2025-05-11T16:53:00Z" w16du:dateUtc="2025-05-11T15:53:00Z">
            <w:r w:rsidRPr="00431A3E" w:rsidDel="00431A3E">
              <w:rPr>
                <w:rPrChange w:id="212" w:author="Fábio Rafael Gomes Costa" w:date="2025-05-11T16:53:00Z" w16du:dateUtc="2025-05-11T15:53:00Z">
                  <w:rPr>
                    <w:rStyle w:val="Hiperligao"/>
                    <w:noProof/>
                  </w:rPr>
                </w:rPrChange>
              </w:rPr>
              <w:delText>3.</w:delText>
            </w:r>
            <w:r w:rsidDel="00431A3E"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31A3E" w:rsidDel="00431A3E">
              <w:rPr>
                <w:rPrChange w:id="213" w:author="Fábio Rafael Gomes Costa" w:date="2025-05-11T16:53:00Z" w16du:dateUtc="2025-05-11T15:53:00Z">
                  <w:rPr>
                    <w:rStyle w:val="Hiperligao"/>
                    <w:noProof/>
                  </w:rPr>
                </w:rPrChange>
              </w:rPr>
              <w:delText>Problemas</w:delText>
            </w:r>
            <w:r w:rsidDel="00431A3E">
              <w:rPr>
                <w:noProof/>
                <w:webHidden/>
              </w:rPr>
              <w:tab/>
              <w:delText>5</w:delText>
            </w:r>
          </w:del>
        </w:p>
        <w:p w14:paraId="0F719F1B" w14:textId="7DAFCA69" w:rsidR="00F9413C" w:rsidDel="00431A3E" w:rsidRDefault="00F9413C">
          <w:pPr>
            <w:pStyle w:val="ndice1"/>
            <w:tabs>
              <w:tab w:val="left" w:pos="440"/>
              <w:tab w:val="right" w:leader="dot" w:pos="8776"/>
            </w:tabs>
            <w:rPr>
              <w:del w:id="214" w:author="Fábio Rafael Gomes Costa" w:date="2025-05-11T16:53:00Z" w16du:dateUtc="2025-05-11T15:53:00Z"/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del w:id="215" w:author="Fábio Rafael Gomes Costa" w:date="2025-05-11T16:53:00Z" w16du:dateUtc="2025-05-11T15:53:00Z">
            <w:r w:rsidRPr="00431A3E" w:rsidDel="00431A3E">
              <w:rPr>
                <w:rPrChange w:id="216" w:author="Fábio Rafael Gomes Costa" w:date="2025-05-11T16:53:00Z" w16du:dateUtc="2025-05-11T15:53:00Z">
                  <w:rPr>
                    <w:rStyle w:val="Hiperligao"/>
                    <w:noProof/>
                  </w:rPr>
                </w:rPrChange>
              </w:rPr>
              <w:delText>4.</w:delText>
            </w:r>
            <w:r w:rsidDel="00431A3E"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31A3E" w:rsidDel="00431A3E">
              <w:rPr>
                <w:rPrChange w:id="217" w:author="Fábio Rafael Gomes Costa" w:date="2025-05-11T16:53:00Z" w16du:dateUtc="2025-05-11T15:53:00Z">
                  <w:rPr>
                    <w:rStyle w:val="Hiperligao"/>
                    <w:noProof/>
                  </w:rPr>
                </w:rPrChange>
              </w:rPr>
              <w:delText>Resolução dos Problemas</w:delText>
            </w:r>
            <w:r w:rsidDel="00431A3E">
              <w:rPr>
                <w:noProof/>
                <w:webHidden/>
              </w:rPr>
              <w:tab/>
              <w:delText>9</w:delText>
            </w:r>
          </w:del>
        </w:p>
        <w:p w14:paraId="14F196E4" w14:textId="7DB8ED11" w:rsidR="00F9413C" w:rsidDel="00431A3E" w:rsidRDefault="00F9413C">
          <w:pPr>
            <w:pStyle w:val="ndice2"/>
            <w:tabs>
              <w:tab w:val="left" w:pos="960"/>
              <w:tab w:val="right" w:leader="dot" w:pos="8776"/>
            </w:tabs>
            <w:rPr>
              <w:del w:id="218" w:author="Fábio Rafael Gomes Costa" w:date="2025-05-11T16:53:00Z" w16du:dateUtc="2025-05-11T15:53:00Z"/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del w:id="219" w:author="Fábio Rafael Gomes Costa" w:date="2025-05-11T16:53:00Z" w16du:dateUtc="2025-05-11T15:53:00Z">
            <w:r w:rsidRPr="00431A3E" w:rsidDel="00431A3E">
              <w:rPr>
                <w:rPrChange w:id="220" w:author="Fábio Rafael Gomes Costa" w:date="2025-05-11T16:53:00Z" w16du:dateUtc="2025-05-11T15:53:00Z">
                  <w:rPr>
                    <w:rStyle w:val="Hiperligao"/>
                    <w:noProof/>
                  </w:rPr>
                </w:rPrChange>
              </w:rPr>
              <w:delText>4.1</w:delText>
            </w:r>
            <w:r w:rsidDel="00431A3E"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31A3E" w:rsidDel="00431A3E">
              <w:rPr>
                <w:rPrChange w:id="221" w:author="Fábio Rafael Gomes Costa" w:date="2025-05-11T16:53:00Z" w16du:dateUtc="2025-05-11T15:53:00Z">
                  <w:rPr>
                    <w:rStyle w:val="Hiperligao"/>
                    <w:noProof/>
                  </w:rPr>
                </w:rPrChange>
              </w:rPr>
              <w:delText>Estrutura do grafo (Problema 1)</w:delText>
            </w:r>
            <w:r w:rsidDel="00431A3E">
              <w:rPr>
                <w:noProof/>
                <w:webHidden/>
              </w:rPr>
              <w:tab/>
              <w:delText>9</w:delText>
            </w:r>
          </w:del>
        </w:p>
        <w:p w14:paraId="133678A1" w14:textId="165E229C" w:rsidR="00F9413C" w:rsidDel="00431A3E" w:rsidRDefault="00F9413C">
          <w:pPr>
            <w:pStyle w:val="ndice3"/>
            <w:tabs>
              <w:tab w:val="left" w:pos="1200"/>
              <w:tab w:val="right" w:leader="dot" w:pos="8776"/>
            </w:tabs>
            <w:rPr>
              <w:del w:id="222" w:author="Fábio Rafael Gomes Costa" w:date="2025-05-11T16:53:00Z" w16du:dateUtc="2025-05-11T15:53:00Z"/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del w:id="223" w:author="Fábio Rafael Gomes Costa" w:date="2025-05-11T16:53:00Z" w16du:dateUtc="2025-05-11T15:53:00Z">
            <w:r w:rsidRPr="00431A3E" w:rsidDel="00431A3E">
              <w:rPr>
                <w:rPrChange w:id="224" w:author="Fábio Rafael Gomes Costa" w:date="2025-05-11T16:53:00Z" w16du:dateUtc="2025-05-11T15:53:00Z">
                  <w:rPr>
                    <w:rStyle w:val="Hiperligao"/>
                    <w:noProof/>
                  </w:rPr>
                </w:rPrChange>
              </w:rPr>
              <w:delText>4.1.1</w:delText>
            </w:r>
            <w:r w:rsidDel="00431A3E"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31A3E" w:rsidDel="00431A3E">
              <w:rPr>
                <w:rPrChange w:id="225" w:author="Fábio Rafael Gomes Costa" w:date="2025-05-11T16:53:00Z" w16du:dateUtc="2025-05-11T15:53:00Z">
                  <w:rPr>
                    <w:rStyle w:val="Hiperligao"/>
                    <w:noProof/>
                  </w:rPr>
                </w:rPrChange>
              </w:rPr>
              <w:delText>Antenas/Vértices</w:delText>
            </w:r>
            <w:r w:rsidDel="00431A3E">
              <w:rPr>
                <w:noProof/>
                <w:webHidden/>
              </w:rPr>
              <w:tab/>
              <w:delText>9</w:delText>
            </w:r>
          </w:del>
        </w:p>
        <w:p w14:paraId="2BBE7D20" w14:textId="6BCC0C86" w:rsidR="00F9413C" w:rsidDel="00431A3E" w:rsidRDefault="00F9413C">
          <w:pPr>
            <w:pStyle w:val="ndice3"/>
            <w:tabs>
              <w:tab w:val="left" w:pos="1200"/>
              <w:tab w:val="right" w:leader="dot" w:pos="8776"/>
            </w:tabs>
            <w:rPr>
              <w:del w:id="226" w:author="Fábio Rafael Gomes Costa" w:date="2025-05-11T16:53:00Z" w16du:dateUtc="2025-05-11T15:53:00Z"/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del w:id="227" w:author="Fábio Rafael Gomes Costa" w:date="2025-05-11T16:53:00Z" w16du:dateUtc="2025-05-11T15:53:00Z">
            <w:r w:rsidRPr="00431A3E" w:rsidDel="00431A3E">
              <w:rPr>
                <w:highlight w:val="white"/>
                <w:rPrChange w:id="228" w:author="Fábio Rafael Gomes Costa" w:date="2025-05-11T16:53:00Z" w16du:dateUtc="2025-05-11T15:53:00Z">
                  <w:rPr>
                    <w:rStyle w:val="Hiperligao"/>
                    <w:noProof/>
                    <w:highlight w:val="white"/>
                  </w:rPr>
                </w:rPrChange>
              </w:rPr>
              <w:delText>4.1.2</w:delText>
            </w:r>
            <w:r w:rsidDel="00431A3E"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31A3E" w:rsidDel="00431A3E">
              <w:rPr>
                <w:highlight w:val="white"/>
                <w:rPrChange w:id="229" w:author="Fábio Rafael Gomes Costa" w:date="2025-05-11T16:53:00Z" w16du:dateUtc="2025-05-11T15:53:00Z">
                  <w:rPr>
                    <w:rStyle w:val="Hiperligao"/>
                    <w:noProof/>
                    <w:highlight w:val="white"/>
                  </w:rPr>
                </w:rPrChange>
              </w:rPr>
              <w:delText>Arestas e Zonas Nefastas</w:delText>
            </w:r>
            <w:r w:rsidDel="00431A3E">
              <w:rPr>
                <w:noProof/>
                <w:webHidden/>
              </w:rPr>
              <w:tab/>
              <w:delText>9</w:delText>
            </w:r>
          </w:del>
        </w:p>
        <w:p w14:paraId="45D2F6C9" w14:textId="0942E0B5" w:rsidR="00F9413C" w:rsidDel="00431A3E" w:rsidRDefault="00F9413C">
          <w:pPr>
            <w:pStyle w:val="ndice3"/>
            <w:tabs>
              <w:tab w:val="left" w:pos="1200"/>
              <w:tab w:val="right" w:leader="dot" w:pos="8776"/>
            </w:tabs>
            <w:rPr>
              <w:del w:id="230" w:author="Fábio Rafael Gomes Costa" w:date="2025-05-11T16:53:00Z" w16du:dateUtc="2025-05-11T15:53:00Z"/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del w:id="231" w:author="Fábio Rafael Gomes Costa" w:date="2025-05-11T16:53:00Z" w16du:dateUtc="2025-05-11T15:53:00Z">
            <w:r w:rsidRPr="00431A3E" w:rsidDel="00431A3E">
              <w:rPr>
                <w:highlight w:val="white"/>
                <w:rPrChange w:id="232" w:author="Fábio Rafael Gomes Costa" w:date="2025-05-11T16:53:00Z" w16du:dateUtc="2025-05-11T15:53:00Z">
                  <w:rPr>
                    <w:rStyle w:val="Hiperligao"/>
                    <w:noProof/>
                    <w:highlight w:val="white"/>
                  </w:rPr>
                </w:rPrChange>
              </w:rPr>
              <w:delText>4.1.3</w:delText>
            </w:r>
            <w:r w:rsidDel="00431A3E"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31A3E" w:rsidDel="00431A3E">
              <w:rPr>
                <w:highlight w:val="white"/>
                <w:rPrChange w:id="233" w:author="Fábio Rafael Gomes Costa" w:date="2025-05-11T16:53:00Z" w16du:dateUtc="2025-05-11T15:53:00Z">
                  <w:rPr>
                    <w:rStyle w:val="Hiperligao"/>
                    <w:noProof/>
                    <w:highlight w:val="white"/>
                  </w:rPr>
                </w:rPrChange>
              </w:rPr>
              <w:delText>Grafo</w:delText>
            </w:r>
            <w:r w:rsidDel="00431A3E">
              <w:rPr>
                <w:noProof/>
                <w:webHidden/>
              </w:rPr>
              <w:tab/>
              <w:delText>10</w:delText>
            </w:r>
          </w:del>
        </w:p>
        <w:p w14:paraId="495265C5" w14:textId="0549C31E" w:rsidR="00F9413C" w:rsidDel="00431A3E" w:rsidRDefault="00F9413C">
          <w:pPr>
            <w:pStyle w:val="ndice2"/>
            <w:tabs>
              <w:tab w:val="left" w:pos="960"/>
              <w:tab w:val="right" w:leader="dot" w:pos="8776"/>
            </w:tabs>
            <w:rPr>
              <w:del w:id="234" w:author="Fábio Rafael Gomes Costa" w:date="2025-05-11T16:53:00Z" w16du:dateUtc="2025-05-11T15:53:00Z"/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del w:id="235" w:author="Fábio Rafael Gomes Costa" w:date="2025-05-11T16:53:00Z" w16du:dateUtc="2025-05-11T15:53:00Z">
            <w:r w:rsidRPr="00431A3E" w:rsidDel="00431A3E">
              <w:rPr>
                <w:highlight w:val="yellow"/>
                <w:rPrChange w:id="236" w:author="Fábio Rafael Gomes Costa" w:date="2025-05-11T16:53:00Z" w16du:dateUtc="2025-05-11T15:53:00Z">
                  <w:rPr>
                    <w:rStyle w:val="Hiperligao"/>
                    <w:noProof/>
                    <w:highlight w:val="yellow"/>
                  </w:rPr>
                </w:rPrChange>
              </w:rPr>
              <w:delText>4.2</w:delText>
            </w:r>
            <w:r w:rsidDel="00431A3E"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31A3E" w:rsidDel="00431A3E">
              <w:rPr>
                <w:highlight w:val="yellow"/>
                <w:rPrChange w:id="237" w:author="Fábio Rafael Gomes Costa" w:date="2025-05-11T16:53:00Z" w16du:dateUtc="2025-05-11T15:53:00Z">
                  <w:rPr>
                    <w:rStyle w:val="Hiperligao"/>
                    <w:noProof/>
                    <w:highlight w:val="yellow"/>
                  </w:rPr>
                </w:rPrChange>
              </w:rPr>
              <w:delText>Carregamento de dados (Problema 2)</w:delText>
            </w:r>
            <w:r w:rsidDel="00431A3E">
              <w:rPr>
                <w:noProof/>
                <w:webHidden/>
              </w:rPr>
              <w:tab/>
              <w:delText>11</w:delText>
            </w:r>
          </w:del>
        </w:p>
        <w:p w14:paraId="79170DDB" w14:textId="5D842F75" w:rsidR="00F9413C" w:rsidDel="00431A3E" w:rsidRDefault="00F9413C">
          <w:pPr>
            <w:pStyle w:val="ndice2"/>
            <w:tabs>
              <w:tab w:val="left" w:pos="960"/>
              <w:tab w:val="right" w:leader="dot" w:pos="8776"/>
            </w:tabs>
            <w:rPr>
              <w:del w:id="238" w:author="Fábio Rafael Gomes Costa" w:date="2025-05-11T16:53:00Z" w16du:dateUtc="2025-05-11T15:53:00Z"/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del w:id="239" w:author="Fábio Rafael Gomes Costa" w:date="2025-05-11T16:53:00Z" w16du:dateUtc="2025-05-11T15:53:00Z">
            <w:r w:rsidRPr="00431A3E" w:rsidDel="00431A3E">
              <w:rPr>
                <w:highlight w:val="yellow"/>
                <w:rPrChange w:id="240" w:author="Fábio Rafael Gomes Costa" w:date="2025-05-11T16:53:00Z" w16du:dateUtc="2025-05-11T15:53:00Z">
                  <w:rPr>
                    <w:rStyle w:val="Hiperligao"/>
                    <w:noProof/>
                    <w:highlight w:val="yellow"/>
                  </w:rPr>
                </w:rPrChange>
              </w:rPr>
              <w:delText>4.3</w:delText>
            </w:r>
            <w:r w:rsidDel="00431A3E"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31A3E" w:rsidDel="00431A3E">
              <w:rPr>
                <w:highlight w:val="yellow"/>
                <w:rPrChange w:id="241" w:author="Fábio Rafael Gomes Costa" w:date="2025-05-11T16:53:00Z" w16du:dateUtc="2025-05-11T15:53:00Z">
                  <w:rPr>
                    <w:rStyle w:val="Hiperligao"/>
                    <w:noProof/>
                    <w:highlight w:val="yellow"/>
                  </w:rPr>
                </w:rPrChange>
              </w:rPr>
              <w:delText>Procura em profundidade DFS (Problema 3.a.)</w:delText>
            </w:r>
            <w:r w:rsidDel="00431A3E">
              <w:rPr>
                <w:noProof/>
                <w:webHidden/>
              </w:rPr>
              <w:tab/>
              <w:delText>14</w:delText>
            </w:r>
          </w:del>
        </w:p>
        <w:p w14:paraId="047B7BDB" w14:textId="13650612" w:rsidR="00F9413C" w:rsidDel="00431A3E" w:rsidRDefault="00F9413C">
          <w:pPr>
            <w:pStyle w:val="ndice2"/>
            <w:tabs>
              <w:tab w:val="left" w:pos="960"/>
              <w:tab w:val="right" w:leader="dot" w:pos="8776"/>
            </w:tabs>
            <w:rPr>
              <w:del w:id="242" w:author="Fábio Rafael Gomes Costa" w:date="2025-05-11T16:53:00Z" w16du:dateUtc="2025-05-11T15:53:00Z"/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del w:id="243" w:author="Fábio Rafael Gomes Costa" w:date="2025-05-11T16:53:00Z" w16du:dateUtc="2025-05-11T15:53:00Z">
            <w:r w:rsidRPr="00431A3E" w:rsidDel="00431A3E">
              <w:rPr>
                <w:highlight w:val="yellow"/>
                <w:rPrChange w:id="244" w:author="Fábio Rafael Gomes Costa" w:date="2025-05-11T16:53:00Z" w16du:dateUtc="2025-05-11T15:53:00Z">
                  <w:rPr>
                    <w:rStyle w:val="Hiperligao"/>
                    <w:noProof/>
                    <w:highlight w:val="yellow"/>
                  </w:rPr>
                </w:rPrChange>
              </w:rPr>
              <w:delText>4.4</w:delText>
            </w:r>
            <w:r w:rsidDel="00431A3E"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31A3E" w:rsidDel="00431A3E">
              <w:rPr>
                <w:highlight w:val="yellow"/>
                <w:rPrChange w:id="245" w:author="Fábio Rafael Gomes Costa" w:date="2025-05-11T16:53:00Z" w16du:dateUtc="2025-05-11T15:53:00Z">
                  <w:rPr>
                    <w:rStyle w:val="Hiperligao"/>
                    <w:noProof/>
                    <w:highlight w:val="yellow"/>
                  </w:rPr>
                </w:rPrChange>
              </w:rPr>
              <w:delText>Procura em largura BFS (Problema 3.b.)</w:delText>
            </w:r>
            <w:r w:rsidDel="00431A3E">
              <w:rPr>
                <w:noProof/>
                <w:webHidden/>
              </w:rPr>
              <w:tab/>
              <w:delText>15</w:delText>
            </w:r>
          </w:del>
        </w:p>
        <w:p w14:paraId="104B2640" w14:textId="55070524" w:rsidR="00F9413C" w:rsidDel="00431A3E" w:rsidRDefault="00F9413C">
          <w:pPr>
            <w:pStyle w:val="ndice2"/>
            <w:tabs>
              <w:tab w:val="left" w:pos="960"/>
              <w:tab w:val="right" w:leader="dot" w:pos="8776"/>
            </w:tabs>
            <w:rPr>
              <w:del w:id="246" w:author="Fábio Rafael Gomes Costa" w:date="2025-05-11T16:53:00Z" w16du:dateUtc="2025-05-11T15:53:00Z"/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del w:id="247" w:author="Fábio Rafael Gomes Costa" w:date="2025-05-11T16:53:00Z" w16du:dateUtc="2025-05-11T15:53:00Z">
            <w:r w:rsidRPr="00431A3E" w:rsidDel="00431A3E">
              <w:rPr>
                <w:highlight w:val="yellow"/>
                <w:rPrChange w:id="248" w:author="Fábio Rafael Gomes Costa" w:date="2025-05-11T16:53:00Z" w16du:dateUtc="2025-05-11T15:53:00Z">
                  <w:rPr>
                    <w:rStyle w:val="Hiperligao"/>
                    <w:noProof/>
                    <w:highlight w:val="yellow"/>
                  </w:rPr>
                </w:rPrChange>
              </w:rPr>
              <w:delText>4.5</w:delText>
            </w:r>
            <w:r w:rsidDel="00431A3E"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31A3E" w:rsidDel="00431A3E">
              <w:rPr>
                <w:highlight w:val="yellow"/>
                <w:rPrChange w:id="249" w:author="Fábio Rafael Gomes Costa" w:date="2025-05-11T16:53:00Z" w16du:dateUtc="2025-05-11T15:53:00Z">
                  <w:rPr>
                    <w:rStyle w:val="Hiperligao"/>
                    <w:noProof/>
                    <w:highlight w:val="yellow"/>
                  </w:rPr>
                </w:rPrChange>
              </w:rPr>
              <w:delText>Caminhos possíveis entre antena (Problemas 4.c.)</w:delText>
            </w:r>
            <w:r w:rsidDel="00431A3E">
              <w:rPr>
                <w:noProof/>
                <w:webHidden/>
              </w:rPr>
              <w:tab/>
              <w:delText>16</w:delText>
            </w:r>
          </w:del>
        </w:p>
        <w:p w14:paraId="2E0726BD" w14:textId="18F5FB16" w:rsidR="00F9413C" w:rsidDel="00431A3E" w:rsidRDefault="00F9413C">
          <w:pPr>
            <w:pStyle w:val="ndice2"/>
            <w:tabs>
              <w:tab w:val="left" w:pos="960"/>
              <w:tab w:val="right" w:leader="dot" w:pos="8776"/>
            </w:tabs>
            <w:rPr>
              <w:del w:id="250" w:author="Fábio Rafael Gomes Costa" w:date="2025-05-11T16:53:00Z" w16du:dateUtc="2025-05-11T15:53:00Z"/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del w:id="251" w:author="Fábio Rafael Gomes Costa" w:date="2025-05-11T16:53:00Z" w16du:dateUtc="2025-05-11T15:53:00Z">
            <w:r w:rsidRPr="00431A3E" w:rsidDel="00431A3E">
              <w:rPr>
                <w:highlight w:val="yellow"/>
                <w:rPrChange w:id="252" w:author="Fábio Rafael Gomes Costa" w:date="2025-05-11T16:53:00Z" w16du:dateUtc="2025-05-11T15:53:00Z">
                  <w:rPr>
                    <w:rStyle w:val="Hiperligao"/>
                    <w:noProof/>
                    <w:highlight w:val="yellow"/>
                  </w:rPr>
                </w:rPrChange>
              </w:rPr>
              <w:delText>4.6</w:delText>
            </w:r>
            <w:r w:rsidDel="00431A3E"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31A3E" w:rsidDel="00431A3E">
              <w:rPr>
                <w:highlight w:val="yellow"/>
                <w:rPrChange w:id="253" w:author="Fábio Rafael Gomes Costa" w:date="2025-05-11T16:53:00Z" w16du:dateUtc="2025-05-11T15:53:00Z">
                  <w:rPr>
                    <w:rStyle w:val="Hiperligao"/>
                    <w:noProof/>
                    <w:highlight w:val="yellow"/>
                  </w:rPr>
                </w:rPrChange>
              </w:rPr>
              <w:delText>… (Problemas 4.d.)</w:delText>
            </w:r>
            <w:r w:rsidDel="00431A3E">
              <w:rPr>
                <w:noProof/>
                <w:webHidden/>
              </w:rPr>
              <w:tab/>
              <w:delText>17</w:delText>
            </w:r>
          </w:del>
        </w:p>
        <w:p w14:paraId="6365F10E" w14:textId="21FF78C0" w:rsidR="00F9413C" w:rsidDel="00431A3E" w:rsidRDefault="00F9413C">
          <w:pPr>
            <w:pStyle w:val="ndice1"/>
            <w:tabs>
              <w:tab w:val="left" w:pos="440"/>
              <w:tab w:val="right" w:leader="dot" w:pos="8776"/>
            </w:tabs>
            <w:rPr>
              <w:del w:id="254" w:author="Fábio Rafael Gomes Costa" w:date="2025-05-11T16:53:00Z" w16du:dateUtc="2025-05-11T15:53:00Z"/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del w:id="255" w:author="Fábio Rafael Gomes Costa" w:date="2025-05-11T16:53:00Z" w16du:dateUtc="2025-05-11T15:53:00Z">
            <w:r w:rsidRPr="00431A3E" w:rsidDel="00431A3E">
              <w:rPr>
                <w:rPrChange w:id="256" w:author="Fábio Rafael Gomes Costa" w:date="2025-05-11T16:53:00Z" w16du:dateUtc="2025-05-11T15:53:00Z">
                  <w:rPr>
                    <w:rStyle w:val="Hiperligao"/>
                    <w:noProof/>
                  </w:rPr>
                </w:rPrChange>
              </w:rPr>
              <w:delText>5.</w:delText>
            </w:r>
            <w:r w:rsidDel="00431A3E"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31A3E" w:rsidDel="00431A3E">
              <w:rPr>
                <w:rPrChange w:id="257" w:author="Fábio Rafael Gomes Costa" w:date="2025-05-11T16:53:00Z" w16du:dateUtc="2025-05-11T15:53:00Z">
                  <w:rPr>
                    <w:rStyle w:val="Hiperligao"/>
                    <w:noProof/>
                  </w:rPr>
                </w:rPrChange>
              </w:rPr>
              <w:delText>Repositório GitHub</w:delText>
            </w:r>
            <w:r w:rsidDel="00431A3E">
              <w:rPr>
                <w:noProof/>
                <w:webHidden/>
              </w:rPr>
              <w:tab/>
              <w:delText>18</w:delText>
            </w:r>
          </w:del>
        </w:p>
        <w:p w14:paraId="58DDA277" w14:textId="6A38630D" w:rsidR="00F9413C" w:rsidDel="00431A3E" w:rsidRDefault="00F9413C">
          <w:pPr>
            <w:pStyle w:val="ndice1"/>
            <w:tabs>
              <w:tab w:val="left" w:pos="440"/>
              <w:tab w:val="right" w:leader="dot" w:pos="8776"/>
            </w:tabs>
            <w:rPr>
              <w:del w:id="258" w:author="Fábio Rafael Gomes Costa" w:date="2025-05-11T16:53:00Z" w16du:dateUtc="2025-05-11T15:53:00Z"/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del w:id="259" w:author="Fábio Rafael Gomes Costa" w:date="2025-05-11T16:53:00Z" w16du:dateUtc="2025-05-11T15:53:00Z">
            <w:r w:rsidRPr="00431A3E" w:rsidDel="00431A3E">
              <w:rPr>
                <w:highlight w:val="yellow"/>
                <w:rPrChange w:id="260" w:author="Fábio Rafael Gomes Costa" w:date="2025-05-11T16:53:00Z" w16du:dateUtc="2025-05-11T15:53:00Z">
                  <w:rPr>
                    <w:rStyle w:val="Hiperligao"/>
                    <w:noProof/>
                    <w:highlight w:val="yellow"/>
                  </w:rPr>
                </w:rPrChange>
              </w:rPr>
              <w:delText>6.</w:delText>
            </w:r>
            <w:r w:rsidDel="00431A3E"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31A3E" w:rsidDel="00431A3E">
              <w:rPr>
                <w:highlight w:val="yellow"/>
                <w:rPrChange w:id="261" w:author="Fábio Rafael Gomes Costa" w:date="2025-05-11T16:53:00Z" w16du:dateUtc="2025-05-11T15:53:00Z">
                  <w:rPr>
                    <w:rStyle w:val="Hiperligao"/>
                    <w:noProof/>
                    <w:highlight w:val="yellow"/>
                  </w:rPr>
                </w:rPrChange>
              </w:rPr>
              <w:delText>Considerações Finais</w:delText>
            </w:r>
            <w:r w:rsidDel="00431A3E">
              <w:rPr>
                <w:noProof/>
                <w:webHidden/>
              </w:rPr>
              <w:tab/>
              <w:delText>19</w:delText>
            </w:r>
          </w:del>
        </w:p>
        <w:p w14:paraId="49AE9D26" w14:textId="035928B5" w:rsidR="00F9413C" w:rsidDel="00431A3E" w:rsidRDefault="00F9413C">
          <w:pPr>
            <w:pStyle w:val="ndice1"/>
            <w:tabs>
              <w:tab w:val="left" w:pos="440"/>
              <w:tab w:val="right" w:leader="dot" w:pos="8776"/>
            </w:tabs>
            <w:rPr>
              <w:del w:id="262" w:author="Fábio Rafael Gomes Costa" w:date="2025-05-11T16:53:00Z" w16du:dateUtc="2025-05-11T15:53:00Z"/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del w:id="263" w:author="Fábio Rafael Gomes Costa" w:date="2025-05-11T16:53:00Z" w16du:dateUtc="2025-05-11T15:53:00Z">
            <w:r w:rsidRPr="00431A3E" w:rsidDel="00431A3E">
              <w:rPr>
                <w:highlight w:val="yellow"/>
                <w:rPrChange w:id="264" w:author="Fábio Rafael Gomes Costa" w:date="2025-05-11T16:53:00Z" w16du:dateUtc="2025-05-11T15:53:00Z">
                  <w:rPr>
                    <w:rStyle w:val="Hiperligao"/>
                    <w:noProof/>
                    <w:highlight w:val="yellow"/>
                  </w:rPr>
                </w:rPrChange>
              </w:rPr>
              <w:delText>7.</w:delText>
            </w:r>
            <w:r w:rsidDel="00431A3E"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431A3E" w:rsidDel="00431A3E">
              <w:rPr>
                <w:highlight w:val="yellow"/>
                <w:rPrChange w:id="265" w:author="Fábio Rafael Gomes Costa" w:date="2025-05-11T16:53:00Z" w16du:dateUtc="2025-05-11T15:53:00Z">
                  <w:rPr>
                    <w:rStyle w:val="Hiperligao"/>
                    <w:noProof/>
                    <w:highlight w:val="yellow"/>
                  </w:rPr>
                </w:rPrChange>
              </w:rPr>
              <w:delText>Referencias bibliográfica</w:delText>
            </w:r>
            <w:r w:rsidDel="00431A3E">
              <w:rPr>
                <w:noProof/>
                <w:webHidden/>
              </w:rPr>
              <w:tab/>
              <w:delText>20</w:delText>
            </w:r>
          </w:del>
        </w:p>
        <w:p w14:paraId="570AD563" w14:textId="22D28026" w:rsidR="007B19C6" w:rsidRPr="00D02ABB" w:rsidDel="00BA0FDD" w:rsidRDefault="003F4148">
          <w:pPr>
            <w:rPr>
              <w:del w:id="266" w:author="Fábio Rafael Gomes Costa" w:date="2025-05-11T21:54:00Z" w16du:dateUtc="2025-05-11T20:54:00Z"/>
            </w:rPr>
          </w:pPr>
          <w:r w:rsidRPr="00D02ABB">
            <w:fldChar w:fldCharType="end"/>
          </w:r>
        </w:p>
      </w:sdtContent>
    </w:sdt>
    <w:p w14:paraId="0552705F" w14:textId="549E56C4" w:rsidR="00476748" w:rsidRPr="00D02ABB" w:rsidRDefault="00476748">
      <w:pPr>
        <w:pPrChange w:id="267" w:author="Fábio Rafael Gomes Costa" w:date="2025-05-11T21:54:00Z" w16du:dateUtc="2025-05-11T20:54:00Z">
          <w:pPr>
            <w:spacing w:line="276" w:lineRule="auto"/>
            <w:jc w:val="left"/>
          </w:pPr>
        </w:pPrChange>
      </w:pPr>
      <w:del w:id="268" w:author="Fábio Rafael Gomes Costa" w:date="2025-05-11T21:54:00Z" w16du:dateUtc="2025-05-11T20:54:00Z">
        <w:r w:rsidRPr="00D02ABB" w:rsidDel="00BA0FDD">
          <w:br w:type="page"/>
        </w:r>
      </w:del>
    </w:p>
    <w:p w14:paraId="660FDDD3" w14:textId="55797046" w:rsidR="00310754" w:rsidRPr="00D02ABB" w:rsidRDefault="00C54E78" w:rsidP="00C54E78">
      <w:pPr>
        <w:pStyle w:val="Ttulo1"/>
        <w:numPr>
          <w:ilvl w:val="0"/>
          <w:numId w:val="0"/>
        </w:numPr>
        <w:ind w:left="432" w:hanging="432"/>
      </w:pPr>
      <w:bookmarkStart w:id="269" w:name="_Toc198302060"/>
      <w:r w:rsidRPr="00D02ABB">
        <w:t>Índice de Fragmentos de Código</w:t>
      </w:r>
      <w:bookmarkEnd w:id="269"/>
    </w:p>
    <w:p w14:paraId="264B892B" w14:textId="77777777" w:rsidR="00C54E78" w:rsidRPr="00D02ABB" w:rsidRDefault="00C54E78" w:rsidP="00C54E78"/>
    <w:p w14:paraId="373B3049" w14:textId="350DE979" w:rsidR="00B93DC0" w:rsidRDefault="00A87983">
      <w:pPr>
        <w:pStyle w:val="ndicedeilustraes"/>
        <w:tabs>
          <w:tab w:val="right" w:leader="dot" w:pos="8776"/>
        </w:tabs>
        <w:rPr>
          <w:ins w:id="270" w:author="Fábio Rafael Gomes Costa" w:date="2025-05-16T15:33:00Z" w16du:dateUtc="2025-05-16T14:33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r w:rsidRPr="00D02ABB">
        <w:rPr>
          <w:szCs w:val="24"/>
        </w:rPr>
        <w:fldChar w:fldCharType="begin"/>
      </w:r>
      <w:r w:rsidRPr="00D02ABB">
        <w:rPr>
          <w:szCs w:val="24"/>
        </w:rPr>
        <w:instrText xml:space="preserve"> TOC \h \z \c "Código" </w:instrText>
      </w:r>
      <w:r w:rsidRPr="00D02ABB">
        <w:rPr>
          <w:szCs w:val="24"/>
        </w:rPr>
        <w:fldChar w:fldCharType="separate"/>
      </w:r>
      <w:ins w:id="271" w:author="Fábio Rafael Gomes Costa" w:date="2025-05-16T15:33:00Z" w16du:dateUtc="2025-05-16T14:33:00Z">
        <w:r w:rsidR="00B93DC0" w:rsidRPr="00B54418">
          <w:rPr>
            <w:rStyle w:val="Hiperligao"/>
            <w:noProof/>
          </w:rPr>
          <w:fldChar w:fldCharType="begin"/>
        </w:r>
        <w:r w:rsidR="00B93DC0" w:rsidRPr="00B54418">
          <w:rPr>
            <w:rStyle w:val="Hiperligao"/>
            <w:noProof/>
          </w:rPr>
          <w:instrText xml:space="preserve"> </w:instrText>
        </w:r>
        <w:r w:rsidR="00B93DC0">
          <w:rPr>
            <w:noProof/>
          </w:rPr>
          <w:instrText>HYPERLINK \l "_Toc198302046"</w:instrText>
        </w:r>
        <w:r w:rsidR="00B93DC0" w:rsidRPr="00B54418">
          <w:rPr>
            <w:rStyle w:val="Hiperligao"/>
            <w:noProof/>
          </w:rPr>
          <w:instrText xml:space="preserve"> </w:instrText>
        </w:r>
        <w:r w:rsidR="00B93DC0" w:rsidRPr="00B54418">
          <w:rPr>
            <w:rStyle w:val="Hiperligao"/>
            <w:noProof/>
          </w:rPr>
        </w:r>
        <w:r w:rsidR="00B93DC0" w:rsidRPr="00B54418">
          <w:rPr>
            <w:rStyle w:val="Hiperligao"/>
            <w:noProof/>
          </w:rPr>
          <w:fldChar w:fldCharType="separate"/>
        </w:r>
        <w:r w:rsidR="00B93DC0" w:rsidRPr="00B54418">
          <w:rPr>
            <w:rStyle w:val="Hiperligao"/>
            <w:noProof/>
          </w:rPr>
          <w:t>Código 1 - struct Ant</w:t>
        </w:r>
        <w:r w:rsidR="00B93DC0">
          <w:rPr>
            <w:noProof/>
            <w:webHidden/>
          </w:rPr>
          <w:tab/>
        </w:r>
        <w:r w:rsidR="00B93DC0">
          <w:rPr>
            <w:noProof/>
            <w:webHidden/>
          </w:rPr>
          <w:fldChar w:fldCharType="begin"/>
        </w:r>
        <w:r w:rsidR="00B93DC0">
          <w:rPr>
            <w:noProof/>
            <w:webHidden/>
          </w:rPr>
          <w:instrText xml:space="preserve"> PAGEREF _Toc198302046 \h </w:instrText>
        </w:r>
      </w:ins>
      <w:r w:rsidR="00B93DC0">
        <w:rPr>
          <w:noProof/>
          <w:webHidden/>
        </w:rPr>
      </w:r>
      <w:r w:rsidR="00B93DC0">
        <w:rPr>
          <w:noProof/>
          <w:webHidden/>
        </w:rPr>
        <w:fldChar w:fldCharType="separate"/>
      </w:r>
      <w:ins w:id="272" w:author="Fábio Rafael Gomes Costa" w:date="2025-05-16T15:34:00Z" w16du:dateUtc="2025-05-16T14:34:00Z">
        <w:r w:rsidR="00AE590B">
          <w:rPr>
            <w:noProof/>
            <w:webHidden/>
          </w:rPr>
          <w:t>10</w:t>
        </w:r>
      </w:ins>
      <w:ins w:id="273" w:author="Fábio Rafael Gomes Costa" w:date="2025-05-16T15:33:00Z" w16du:dateUtc="2025-05-16T14:33:00Z">
        <w:r w:rsidR="00B93DC0">
          <w:rPr>
            <w:noProof/>
            <w:webHidden/>
          </w:rPr>
          <w:fldChar w:fldCharType="end"/>
        </w:r>
        <w:r w:rsidR="00B93DC0" w:rsidRPr="00B54418">
          <w:rPr>
            <w:rStyle w:val="Hiperligao"/>
            <w:noProof/>
          </w:rPr>
          <w:fldChar w:fldCharType="end"/>
        </w:r>
      </w:ins>
    </w:p>
    <w:p w14:paraId="74B82095" w14:textId="50779C9C" w:rsidR="00B93DC0" w:rsidRDefault="00B93DC0">
      <w:pPr>
        <w:pStyle w:val="ndicedeilustraes"/>
        <w:tabs>
          <w:tab w:val="right" w:leader="dot" w:pos="8776"/>
        </w:tabs>
        <w:rPr>
          <w:ins w:id="274" w:author="Fábio Rafael Gomes Costa" w:date="2025-05-16T15:33:00Z" w16du:dateUtc="2025-05-16T14:33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ins w:id="275" w:author="Fábio Rafael Gomes Costa" w:date="2025-05-16T15:33:00Z" w16du:dateUtc="2025-05-16T14:33:00Z">
        <w:r w:rsidRPr="00B54418">
          <w:rPr>
            <w:rStyle w:val="Hiperligao"/>
            <w:noProof/>
          </w:rPr>
          <w:fldChar w:fldCharType="begin"/>
        </w:r>
        <w:r w:rsidRPr="00B54418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"_Toc198302047"</w:instrText>
        </w:r>
        <w:r w:rsidRPr="00B54418">
          <w:rPr>
            <w:rStyle w:val="Hiperligao"/>
            <w:noProof/>
          </w:rPr>
          <w:instrText xml:space="preserve"> </w:instrText>
        </w:r>
        <w:r w:rsidRPr="00B54418">
          <w:rPr>
            <w:rStyle w:val="Hiperligao"/>
            <w:noProof/>
          </w:rPr>
        </w:r>
        <w:r w:rsidRPr="00B54418">
          <w:rPr>
            <w:rStyle w:val="Hiperligao"/>
            <w:noProof/>
          </w:rPr>
          <w:fldChar w:fldCharType="separate"/>
        </w:r>
        <w:r w:rsidRPr="00B54418">
          <w:rPr>
            <w:rStyle w:val="Hiperligao"/>
            <w:noProof/>
          </w:rPr>
          <w:t>Código 2 - struct 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_Toc198302047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6" w:author="Fábio Rafael Gomes Costa" w:date="2025-05-16T15:34:00Z" w16du:dateUtc="2025-05-16T14:34:00Z">
        <w:r w:rsidR="00AE590B">
          <w:rPr>
            <w:noProof/>
            <w:webHidden/>
          </w:rPr>
          <w:t>11</w:t>
        </w:r>
      </w:ins>
      <w:ins w:id="277" w:author="Fábio Rafael Gomes Costa" w:date="2025-05-16T15:33:00Z" w16du:dateUtc="2025-05-16T14:33:00Z">
        <w:r>
          <w:rPr>
            <w:noProof/>
            <w:webHidden/>
          </w:rPr>
          <w:fldChar w:fldCharType="end"/>
        </w:r>
        <w:r w:rsidRPr="00B54418">
          <w:rPr>
            <w:rStyle w:val="Hiperligao"/>
            <w:noProof/>
          </w:rPr>
          <w:fldChar w:fldCharType="end"/>
        </w:r>
      </w:ins>
    </w:p>
    <w:p w14:paraId="56C6D995" w14:textId="3B875865" w:rsidR="00B93DC0" w:rsidRDefault="00B93DC0">
      <w:pPr>
        <w:pStyle w:val="ndicedeilustraes"/>
        <w:tabs>
          <w:tab w:val="right" w:leader="dot" w:pos="8776"/>
        </w:tabs>
        <w:rPr>
          <w:ins w:id="278" w:author="Fábio Rafael Gomes Costa" w:date="2025-05-16T15:33:00Z" w16du:dateUtc="2025-05-16T14:33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ins w:id="279" w:author="Fábio Rafael Gomes Costa" w:date="2025-05-16T15:33:00Z" w16du:dateUtc="2025-05-16T14:33:00Z">
        <w:r w:rsidRPr="00B54418">
          <w:rPr>
            <w:rStyle w:val="Hiperligao"/>
            <w:noProof/>
          </w:rPr>
          <w:fldChar w:fldCharType="begin"/>
        </w:r>
        <w:r w:rsidRPr="00B54418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"_Toc198302048"</w:instrText>
        </w:r>
        <w:r w:rsidRPr="00B54418">
          <w:rPr>
            <w:rStyle w:val="Hiperligao"/>
            <w:noProof/>
          </w:rPr>
          <w:instrText xml:space="preserve"> </w:instrText>
        </w:r>
        <w:r w:rsidRPr="00B54418">
          <w:rPr>
            <w:rStyle w:val="Hiperligao"/>
            <w:noProof/>
          </w:rPr>
        </w:r>
        <w:r w:rsidRPr="00B54418">
          <w:rPr>
            <w:rStyle w:val="Hiperligao"/>
            <w:noProof/>
          </w:rPr>
          <w:fldChar w:fldCharType="separate"/>
        </w:r>
        <w:r w:rsidRPr="00B54418">
          <w:rPr>
            <w:rStyle w:val="Hiperligao"/>
            <w:noProof/>
          </w:rPr>
          <w:t>Código 3 - struct Grafo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_Toc198302048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80" w:author="Fábio Rafael Gomes Costa" w:date="2025-05-16T15:34:00Z" w16du:dateUtc="2025-05-16T14:34:00Z">
        <w:r w:rsidR="00AE590B">
          <w:rPr>
            <w:noProof/>
            <w:webHidden/>
          </w:rPr>
          <w:t>11</w:t>
        </w:r>
      </w:ins>
      <w:ins w:id="281" w:author="Fábio Rafael Gomes Costa" w:date="2025-05-16T15:33:00Z" w16du:dateUtc="2025-05-16T14:33:00Z">
        <w:r>
          <w:rPr>
            <w:noProof/>
            <w:webHidden/>
          </w:rPr>
          <w:fldChar w:fldCharType="end"/>
        </w:r>
        <w:r w:rsidRPr="00B54418">
          <w:rPr>
            <w:rStyle w:val="Hiperligao"/>
            <w:noProof/>
          </w:rPr>
          <w:fldChar w:fldCharType="end"/>
        </w:r>
      </w:ins>
    </w:p>
    <w:p w14:paraId="259600DF" w14:textId="6D2F143B" w:rsidR="00B93DC0" w:rsidRDefault="00B93DC0">
      <w:pPr>
        <w:pStyle w:val="ndicedeilustraes"/>
        <w:tabs>
          <w:tab w:val="right" w:leader="dot" w:pos="8776"/>
        </w:tabs>
        <w:rPr>
          <w:ins w:id="282" w:author="Fábio Rafael Gomes Costa" w:date="2025-05-16T15:33:00Z" w16du:dateUtc="2025-05-16T14:33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ins w:id="283" w:author="Fábio Rafael Gomes Costa" w:date="2025-05-16T15:33:00Z" w16du:dateUtc="2025-05-16T14:33:00Z">
        <w:r w:rsidRPr="00B54418">
          <w:rPr>
            <w:rStyle w:val="Hiperligao"/>
            <w:noProof/>
          </w:rPr>
          <w:fldChar w:fldCharType="begin"/>
        </w:r>
        <w:r w:rsidRPr="00B54418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"_Toc198302049"</w:instrText>
        </w:r>
        <w:r w:rsidRPr="00B54418">
          <w:rPr>
            <w:rStyle w:val="Hiperligao"/>
            <w:noProof/>
          </w:rPr>
          <w:instrText xml:space="preserve"> </w:instrText>
        </w:r>
        <w:r w:rsidRPr="00B54418">
          <w:rPr>
            <w:rStyle w:val="Hiperligao"/>
            <w:noProof/>
          </w:rPr>
        </w:r>
        <w:r w:rsidRPr="00B54418">
          <w:rPr>
            <w:rStyle w:val="Hiperligao"/>
            <w:noProof/>
          </w:rPr>
          <w:fldChar w:fldCharType="separate"/>
        </w:r>
        <w:r w:rsidRPr="00B54418">
          <w:rPr>
            <w:rStyle w:val="Hiperligao"/>
            <w:noProof/>
          </w:rPr>
          <w:t>Código 4 - Função LerLista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_Toc198302049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84" w:author="Fábio Rafael Gomes Costa" w:date="2025-05-16T15:34:00Z" w16du:dateUtc="2025-05-16T14:34:00Z">
        <w:r w:rsidR="00AE590B">
          <w:rPr>
            <w:noProof/>
            <w:webHidden/>
          </w:rPr>
          <w:t>13</w:t>
        </w:r>
      </w:ins>
      <w:ins w:id="285" w:author="Fábio Rafael Gomes Costa" w:date="2025-05-16T15:33:00Z" w16du:dateUtc="2025-05-16T14:33:00Z">
        <w:r>
          <w:rPr>
            <w:noProof/>
            <w:webHidden/>
          </w:rPr>
          <w:fldChar w:fldCharType="end"/>
        </w:r>
        <w:r w:rsidRPr="00B54418">
          <w:rPr>
            <w:rStyle w:val="Hiperligao"/>
            <w:noProof/>
          </w:rPr>
          <w:fldChar w:fldCharType="end"/>
        </w:r>
      </w:ins>
    </w:p>
    <w:p w14:paraId="06AC3964" w14:textId="159126CC" w:rsidR="00B93DC0" w:rsidRDefault="00B93DC0">
      <w:pPr>
        <w:pStyle w:val="ndicedeilustraes"/>
        <w:tabs>
          <w:tab w:val="right" w:leader="dot" w:pos="8776"/>
        </w:tabs>
        <w:rPr>
          <w:ins w:id="286" w:author="Fábio Rafael Gomes Costa" w:date="2025-05-16T15:33:00Z" w16du:dateUtc="2025-05-16T14:33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ins w:id="287" w:author="Fábio Rafael Gomes Costa" w:date="2025-05-16T15:33:00Z" w16du:dateUtc="2025-05-16T14:33:00Z">
        <w:r w:rsidRPr="00B54418">
          <w:rPr>
            <w:rStyle w:val="Hiperligao"/>
            <w:noProof/>
          </w:rPr>
          <w:fldChar w:fldCharType="begin"/>
        </w:r>
        <w:r w:rsidRPr="00B54418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"_Toc198302050"</w:instrText>
        </w:r>
        <w:r w:rsidRPr="00B54418">
          <w:rPr>
            <w:rStyle w:val="Hiperligao"/>
            <w:noProof/>
          </w:rPr>
          <w:instrText xml:space="preserve"> </w:instrText>
        </w:r>
        <w:r w:rsidRPr="00B54418">
          <w:rPr>
            <w:rStyle w:val="Hiperligao"/>
            <w:noProof/>
          </w:rPr>
        </w:r>
        <w:r w:rsidRPr="00B54418">
          <w:rPr>
            <w:rStyle w:val="Hiperligao"/>
            <w:noProof/>
          </w:rPr>
          <w:fldChar w:fldCharType="separate"/>
        </w:r>
        <w:r w:rsidRPr="00B54418">
          <w:rPr>
            <w:rStyle w:val="Hiperligao"/>
            <w:noProof/>
          </w:rPr>
          <w:t>Código 5 - Função InserirAntena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_Toc198302050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88" w:author="Fábio Rafael Gomes Costa" w:date="2025-05-16T15:34:00Z" w16du:dateUtc="2025-05-16T14:34:00Z">
        <w:r w:rsidR="00AE590B">
          <w:rPr>
            <w:noProof/>
            <w:webHidden/>
          </w:rPr>
          <w:t>14</w:t>
        </w:r>
      </w:ins>
      <w:ins w:id="289" w:author="Fábio Rafael Gomes Costa" w:date="2025-05-16T15:33:00Z" w16du:dateUtc="2025-05-16T14:33:00Z">
        <w:r>
          <w:rPr>
            <w:noProof/>
            <w:webHidden/>
          </w:rPr>
          <w:fldChar w:fldCharType="end"/>
        </w:r>
        <w:r w:rsidRPr="00B54418">
          <w:rPr>
            <w:rStyle w:val="Hiperligao"/>
            <w:noProof/>
          </w:rPr>
          <w:fldChar w:fldCharType="end"/>
        </w:r>
      </w:ins>
    </w:p>
    <w:p w14:paraId="182264A8" w14:textId="56F060BE" w:rsidR="00B93DC0" w:rsidRDefault="00B93DC0">
      <w:pPr>
        <w:pStyle w:val="ndicedeilustraes"/>
        <w:tabs>
          <w:tab w:val="right" w:leader="dot" w:pos="8776"/>
        </w:tabs>
        <w:rPr>
          <w:ins w:id="290" w:author="Fábio Rafael Gomes Costa" w:date="2025-05-16T15:33:00Z" w16du:dateUtc="2025-05-16T14:33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ins w:id="291" w:author="Fábio Rafael Gomes Costa" w:date="2025-05-16T15:33:00Z" w16du:dateUtc="2025-05-16T14:33:00Z">
        <w:r w:rsidRPr="00B54418">
          <w:rPr>
            <w:rStyle w:val="Hiperligao"/>
            <w:noProof/>
          </w:rPr>
          <w:fldChar w:fldCharType="begin"/>
        </w:r>
        <w:r w:rsidRPr="00B54418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"_Toc198302051"</w:instrText>
        </w:r>
        <w:r w:rsidRPr="00B54418">
          <w:rPr>
            <w:rStyle w:val="Hiperligao"/>
            <w:noProof/>
          </w:rPr>
          <w:instrText xml:space="preserve"> </w:instrText>
        </w:r>
        <w:r w:rsidRPr="00B54418">
          <w:rPr>
            <w:rStyle w:val="Hiperligao"/>
            <w:noProof/>
          </w:rPr>
        </w:r>
        <w:r w:rsidRPr="00B54418">
          <w:rPr>
            <w:rStyle w:val="Hiperligao"/>
            <w:noProof/>
          </w:rPr>
          <w:fldChar w:fldCharType="separate"/>
        </w:r>
        <w:r w:rsidRPr="00B54418">
          <w:rPr>
            <w:rStyle w:val="Hiperligao"/>
            <w:noProof/>
          </w:rPr>
          <w:t>Código 6 - Função CriarListaArestas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_Toc198302051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92" w:author="Fábio Rafael Gomes Costa" w:date="2025-05-16T15:34:00Z" w16du:dateUtc="2025-05-16T14:34:00Z">
        <w:r w:rsidR="00AE590B">
          <w:rPr>
            <w:noProof/>
            <w:webHidden/>
          </w:rPr>
          <w:t>16</w:t>
        </w:r>
      </w:ins>
      <w:ins w:id="293" w:author="Fábio Rafael Gomes Costa" w:date="2025-05-16T15:33:00Z" w16du:dateUtc="2025-05-16T14:33:00Z">
        <w:r>
          <w:rPr>
            <w:noProof/>
            <w:webHidden/>
          </w:rPr>
          <w:fldChar w:fldCharType="end"/>
        </w:r>
        <w:r w:rsidRPr="00B54418">
          <w:rPr>
            <w:rStyle w:val="Hiperligao"/>
            <w:noProof/>
          </w:rPr>
          <w:fldChar w:fldCharType="end"/>
        </w:r>
      </w:ins>
    </w:p>
    <w:p w14:paraId="7A7C44C3" w14:textId="7684C81B" w:rsidR="00B93DC0" w:rsidRDefault="00B93DC0">
      <w:pPr>
        <w:pStyle w:val="ndicedeilustraes"/>
        <w:tabs>
          <w:tab w:val="right" w:leader="dot" w:pos="8776"/>
        </w:tabs>
        <w:rPr>
          <w:ins w:id="294" w:author="Fábio Rafael Gomes Costa" w:date="2025-05-16T15:33:00Z" w16du:dateUtc="2025-05-16T14:33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ins w:id="295" w:author="Fábio Rafael Gomes Costa" w:date="2025-05-16T15:33:00Z" w16du:dateUtc="2025-05-16T14:33:00Z">
        <w:r w:rsidRPr="00B54418">
          <w:rPr>
            <w:rStyle w:val="Hiperligao"/>
            <w:noProof/>
          </w:rPr>
          <w:fldChar w:fldCharType="begin"/>
        </w:r>
        <w:r w:rsidRPr="00B54418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"_Toc198302052"</w:instrText>
        </w:r>
        <w:r w:rsidRPr="00B54418">
          <w:rPr>
            <w:rStyle w:val="Hiperligao"/>
            <w:noProof/>
          </w:rPr>
          <w:instrText xml:space="preserve"> </w:instrText>
        </w:r>
        <w:r w:rsidRPr="00B54418">
          <w:rPr>
            <w:rStyle w:val="Hiperligao"/>
            <w:noProof/>
          </w:rPr>
        </w:r>
        <w:r w:rsidRPr="00B54418">
          <w:rPr>
            <w:rStyle w:val="Hiperligao"/>
            <w:noProof/>
          </w:rPr>
          <w:fldChar w:fldCharType="separate"/>
        </w:r>
        <w:r w:rsidRPr="00B54418">
          <w:rPr>
            <w:rStyle w:val="Hiperligao"/>
            <w:noProof/>
          </w:rPr>
          <w:t>Código 7 - Função DFS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_Toc198302052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96" w:author="Fábio Rafael Gomes Costa" w:date="2025-05-16T15:34:00Z" w16du:dateUtc="2025-05-16T14:34:00Z">
        <w:r w:rsidR="00AE590B">
          <w:rPr>
            <w:noProof/>
            <w:webHidden/>
          </w:rPr>
          <w:t>18</w:t>
        </w:r>
      </w:ins>
      <w:ins w:id="297" w:author="Fábio Rafael Gomes Costa" w:date="2025-05-16T15:33:00Z" w16du:dateUtc="2025-05-16T14:33:00Z">
        <w:r>
          <w:rPr>
            <w:noProof/>
            <w:webHidden/>
          </w:rPr>
          <w:fldChar w:fldCharType="end"/>
        </w:r>
        <w:r w:rsidRPr="00B54418">
          <w:rPr>
            <w:rStyle w:val="Hiperligao"/>
            <w:noProof/>
          </w:rPr>
          <w:fldChar w:fldCharType="end"/>
        </w:r>
      </w:ins>
    </w:p>
    <w:p w14:paraId="0C66F4D7" w14:textId="46E11DF9" w:rsidR="00B93DC0" w:rsidRDefault="00B93DC0">
      <w:pPr>
        <w:pStyle w:val="ndicedeilustraes"/>
        <w:tabs>
          <w:tab w:val="right" w:leader="dot" w:pos="8776"/>
        </w:tabs>
        <w:rPr>
          <w:ins w:id="298" w:author="Fábio Rafael Gomes Costa" w:date="2025-05-16T15:33:00Z" w16du:dateUtc="2025-05-16T14:33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ins w:id="299" w:author="Fábio Rafael Gomes Costa" w:date="2025-05-16T15:33:00Z" w16du:dateUtc="2025-05-16T14:33:00Z">
        <w:r w:rsidRPr="00B54418">
          <w:rPr>
            <w:rStyle w:val="Hiperligao"/>
            <w:noProof/>
          </w:rPr>
          <w:fldChar w:fldCharType="begin"/>
        </w:r>
        <w:r w:rsidRPr="00B54418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"_Toc198302053"</w:instrText>
        </w:r>
        <w:r w:rsidRPr="00B54418">
          <w:rPr>
            <w:rStyle w:val="Hiperligao"/>
            <w:noProof/>
          </w:rPr>
          <w:instrText xml:space="preserve"> </w:instrText>
        </w:r>
        <w:r w:rsidRPr="00B54418">
          <w:rPr>
            <w:rStyle w:val="Hiperligao"/>
            <w:noProof/>
          </w:rPr>
        </w:r>
        <w:r w:rsidRPr="00B54418">
          <w:rPr>
            <w:rStyle w:val="Hiperligao"/>
            <w:noProof/>
          </w:rPr>
          <w:fldChar w:fldCharType="separate"/>
        </w:r>
        <w:r w:rsidRPr="00B54418">
          <w:rPr>
            <w:rStyle w:val="Hiperligao"/>
            <w:noProof/>
          </w:rPr>
          <w:t>Código 8 - Função IniciarDFS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_Toc198302053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00" w:author="Fábio Rafael Gomes Costa" w:date="2025-05-16T15:34:00Z" w16du:dateUtc="2025-05-16T14:34:00Z">
        <w:r w:rsidR="00AE590B">
          <w:rPr>
            <w:noProof/>
            <w:webHidden/>
          </w:rPr>
          <w:t>18</w:t>
        </w:r>
      </w:ins>
      <w:ins w:id="301" w:author="Fábio Rafael Gomes Costa" w:date="2025-05-16T15:33:00Z" w16du:dateUtc="2025-05-16T14:33:00Z">
        <w:r>
          <w:rPr>
            <w:noProof/>
            <w:webHidden/>
          </w:rPr>
          <w:fldChar w:fldCharType="end"/>
        </w:r>
        <w:r w:rsidRPr="00B54418">
          <w:rPr>
            <w:rStyle w:val="Hiperligao"/>
            <w:noProof/>
          </w:rPr>
          <w:fldChar w:fldCharType="end"/>
        </w:r>
      </w:ins>
    </w:p>
    <w:p w14:paraId="64CB834B" w14:textId="6B8DD294" w:rsidR="00B93DC0" w:rsidRDefault="00B93DC0">
      <w:pPr>
        <w:pStyle w:val="ndicedeilustraes"/>
        <w:tabs>
          <w:tab w:val="right" w:leader="dot" w:pos="8776"/>
        </w:tabs>
        <w:rPr>
          <w:ins w:id="302" w:author="Fábio Rafael Gomes Costa" w:date="2025-05-16T15:33:00Z" w16du:dateUtc="2025-05-16T14:33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ins w:id="303" w:author="Fábio Rafael Gomes Costa" w:date="2025-05-16T15:33:00Z" w16du:dateUtc="2025-05-16T14:33:00Z">
        <w:r w:rsidRPr="00B54418">
          <w:rPr>
            <w:rStyle w:val="Hiperligao"/>
            <w:noProof/>
          </w:rPr>
          <w:fldChar w:fldCharType="begin"/>
        </w:r>
        <w:r w:rsidRPr="00B54418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"_Toc198302054"</w:instrText>
        </w:r>
        <w:r w:rsidRPr="00B54418">
          <w:rPr>
            <w:rStyle w:val="Hiperligao"/>
            <w:noProof/>
          </w:rPr>
          <w:instrText xml:space="preserve"> </w:instrText>
        </w:r>
        <w:r w:rsidRPr="00B54418">
          <w:rPr>
            <w:rStyle w:val="Hiperligao"/>
            <w:noProof/>
          </w:rPr>
        </w:r>
        <w:r w:rsidRPr="00B54418">
          <w:rPr>
            <w:rStyle w:val="Hiperligao"/>
            <w:noProof/>
          </w:rPr>
          <w:fldChar w:fldCharType="separate"/>
        </w:r>
        <w:r w:rsidRPr="00B54418">
          <w:rPr>
            <w:rStyle w:val="Hiperligao"/>
            <w:noProof/>
          </w:rPr>
          <w:t>Código 9 - Função BFS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_Toc198302054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04" w:author="Fábio Rafael Gomes Costa" w:date="2025-05-16T15:34:00Z" w16du:dateUtc="2025-05-16T14:34:00Z">
        <w:r w:rsidR="00AE590B">
          <w:rPr>
            <w:noProof/>
            <w:webHidden/>
          </w:rPr>
          <w:t>20</w:t>
        </w:r>
      </w:ins>
      <w:ins w:id="305" w:author="Fábio Rafael Gomes Costa" w:date="2025-05-16T15:33:00Z" w16du:dateUtc="2025-05-16T14:33:00Z">
        <w:r>
          <w:rPr>
            <w:noProof/>
            <w:webHidden/>
          </w:rPr>
          <w:fldChar w:fldCharType="end"/>
        </w:r>
        <w:r w:rsidRPr="00B54418">
          <w:rPr>
            <w:rStyle w:val="Hiperligao"/>
            <w:noProof/>
          </w:rPr>
          <w:fldChar w:fldCharType="end"/>
        </w:r>
      </w:ins>
    </w:p>
    <w:p w14:paraId="6E78AE02" w14:textId="03A69B4C" w:rsidR="00B93DC0" w:rsidRDefault="00B93DC0">
      <w:pPr>
        <w:pStyle w:val="ndicedeilustraes"/>
        <w:tabs>
          <w:tab w:val="right" w:leader="dot" w:pos="8776"/>
        </w:tabs>
        <w:rPr>
          <w:ins w:id="306" w:author="Fábio Rafael Gomes Costa" w:date="2025-05-16T15:33:00Z" w16du:dateUtc="2025-05-16T14:33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ins w:id="307" w:author="Fábio Rafael Gomes Costa" w:date="2025-05-16T15:33:00Z" w16du:dateUtc="2025-05-16T14:33:00Z">
        <w:r w:rsidRPr="00B54418">
          <w:rPr>
            <w:rStyle w:val="Hiperligao"/>
            <w:noProof/>
          </w:rPr>
          <w:fldChar w:fldCharType="begin"/>
        </w:r>
        <w:r w:rsidRPr="00B54418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"_Toc198302055"</w:instrText>
        </w:r>
        <w:r w:rsidRPr="00B54418">
          <w:rPr>
            <w:rStyle w:val="Hiperligao"/>
            <w:noProof/>
          </w:rPr>
          <w:instrText xml:space="preserve"> </w:instrText>
        </w:r>
        <w:r w:rsidRPr="00B54418">
          <w:rPr>
            <w:rStyle w:val="Hiperligao"/>
            <w:noProof/>
          </w:rPr>
        </w:r>
        <w:r w:rsidRPr="00B54418">
          <w:rPr>
            <w:rStyle w:val="Hiperligao"/>
            <w:noProof/>
          </w:rPr>
          <w:fldChar w:fldCharType="separate"/>
        </w:r>
        <w:r w:rsidRPr="00B54418">
          <w:rPr>
            <w:rStyle w:val="Hiperligao"/>
            <w:noProof/>
          </w:rPr>
          <w:t>Código 10 - Função EncontrarCaminhos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_Toc198302055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08" w:author="Fábio Rafael Gomes Costa" w:date="2025-05-16T15:34:00Z" w16du:dateUtc="2025-05-16T14:34:00Z">
        <w:r w:rsidR="00AE590B">
          <w:rPr>
            <w:noProof/>
            <w:webHidden/>
          </w:rPr>
          <w:t>21</w:t>
        </w:r>
      </w:ins>
      <w:ins w:id="309" w:author="Fábio Rafael Gomes Costa" w:date="2025-05-16T15:33:00Z" w16du:dateUtc="2025-05-16T14:33:00Z">
        <w:r>
          <w:rPr>
            <w:noProof/>
            <w:webHidden/>
          </w:rPr>
          <w:fldChar w:fldCharType="end"/>
        </w:r>
        <w:r w:rsidRPr="00B54418">
          <w:rPr>
            <w:rStyle w:val="Hiperligao"/>
            <w:noProof/>
          </w:rPr>
          <w:fldChar w:fldCharType="end"/>
        </w:r>
      </w:ins>
    </w:p>
    <w:p w14:paraId="26B873CC" w14:textId="08065C5A" w:rsidR="00B93DC0" w:rsidRDefault="00B93DC0">
      <w:pPr>
        <w:pStyle w:val="ndicedeilustraes"/>
        <w:tabs>
          <w:tab w:val="right" w:leader="dot" w:pos="8776"/>
        </w:tabs>
        <w:rPr>
          <w:ins w:id="310" w:author="Fábio Rafael Gomes Costa" w:date="2025-05-16T15:33:00Z" w16du:dateUtc="2025-05-16T14:33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ins w:id="311" w:author="Fábio Rafael Gomes Costa" w:date="2025-05-16T15:33:00Z" w16du:dateUtc="2025-05-16T14:33:00Z">
        <w:r w:rsidRPr="00B54418">
          <w:rPr>
            <w:rStyle w:val="Hiperligao"/>
            <w:noProof/>
          </w:rPr>
          <w:fldChar w:fldCharType="begin"/>
        </w:r>
        <w:r w:rsidRPr="00B54418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"_Toc198302056"</w:instrText>
        </w:r>
        <w:r w:rsidRPr="00B54418">
          <w:rPr>
            <w:rStyle w:val="Hiperligao"/>
            <w:noProof/>
          </w:rPr>
          <w:instrText xml:space="preserve"> </w:instrText>
        </w:r>
        <w:r w:rsidRPr="00B54418">
          <w:rPr>
            <w:rStyle w:val="Hiperligao"/>
            <w:noProof/>
          </w:rPr>
        </w:r>
        <w:r w:rsidRPr="00B54418">
          <w:rPr>
            <w:rStyle w:val="Hiperligao"/>
            <w:noProof/>
          </w:rPr>
          <w:fldChar w:fldCharType="separate"/>
        </w:r>
        <w:r w:rsidRPr="00B54418">
          <w:rPr>
            <w:rStyle w:val="Hiperligao"/>
            <w:noProof/>
          </w:rPr>
          <w:t>Código 11 - Função TodosCaminhos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_Toc198302056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12" w:author="Fábio Rafael Gomes Costa" w:date="2025-05-16T15:34:00Z" w16du:dateUtc="2025-05-16T14:34:00Z">
        <w:r w:rsidR="00AE590B">
          <w:rPr>
            <w:noProof/>
            <w:webHidden/>
          </w:rPr>
          <w:t>22</w:t>
        </w:r>
      </w:ins>
      <w:ins w:id="313" w:author="Fábio Rafael Gomes Costa" w:date="2025-05-16T15:33:00Z" w16du:dateUtc="2025-05-16T14:33:00Z">
        <w:r>
          <w:rPr>
            <w:noProof/>
            <w:webHidden/>
          </w:rPr>
          <w:fldChar w:fldCharType="end"/>
        </w:r>
        <w:r w:rsidRPr="00B54418">
          <w:rPr>
            <w:rStyle w:val="Hiperligao"/>
            <w:noProof/>
          </w:rPr>
          <w:fldChar w:fldCharType="end"/>
        </w:r>
      </w:ins>
    </w:p>
    <w:p w14:paraId="09AF8FB9" w14:textId="0D3F1056" w:rsidR="00F9413C" w:rsidDel="00431A3E" w:rsidRDefault="00F9413C">
      <w:pPr>
        <w:pStyle w:val="ndicedeilustraes"/>
        <w:tabs>
          <w:tab w:val="right" w:leader="dot" w:pos="8776"/>
        </w:tabs>
        <w:rPr>
          <w:del w:id="314" w:author="Fábio Rafael Gomes Costa" w:date="2025-05-11T16:54:00Z" w16du:dateUtc="2025-05-11T15:54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del w:id="315" w:author="Fábio Rafael Gomes Costa" w:date="2025-05-11T16:54:00Z" w16du:dateUtc="2025-05-11T15:54:00Z">
        <w:r w:rsidRPr="00431A3E" w:rsidDel="00431A3E">
          <w:rPr>
            <w:rPrChange w:id="316" w:author="Fábio Rafael Gomes Costa" w:date="2025-05-11T16:54:00Z" w16du:dateUtc="2025-05-11T15:54:00Z">
              <w:rPr>
                <w:rStyle w:val="Hiperligao"/>
                <w:noProof/>
              </w:rPr>
            </w:rPrChange>
          </w:rPr>
          <w:delText>Código 1 - struct Ant</w:delText>
        </w:r>
        <w:r w:rsidDel="00431A3E">
          <w:rPr>
            <w:noProof/>
            <w:webHidden/>
          </w:rPr>
          <w:tab/>
          <w:delText>9</w:delText>
        </w:r>
      </w:del>
    </w:p>
    <w:p w14:paraId="2F295BB7" w14:textId="12B18194" w:rsidR="00F9413C" w:rsidDel="00431A3E" w:rsidRDefault="00F9413C">
      <w:pPr>
        <w:pStyle w:val="ndicedeilustraes"/>
        <w:tabs>
          <w:tab w:val="right" w:leader="dot" w:pos="8776"/>
        </w:tabs>
        <w:rPr>
          <w:del w:id="317" w:author="Fábio Rafael Gomes Costa" w:date="2025-05-11T16:54:00Z" w16du:dateUtc="2025-05-11T15:54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del w:id="318" w:author="Fábio Rafael Gomes Costa" w:date="2025-05-11T16:54:00Z" w16du:dateUtc="2025-05-11T15:54:00Z">
        <w:r w:rsidRPr="00431A3E" w:rsidDel="00431A3E">
          <w:rPr>
            <w:rPrChange w:id="319" w:author="Fábio Rafael Gomes Costa" w:date="2025-05-11T16:54:00Z" w16du:dateUtc="2025-05-11T15:54:00Z">
              <w:rPr>
                <w:rStyle w:val="Hiperligao"/>
                <w:noProof/>
              </w:rPr>
            </w:rPrChange>
          </w:rPr>
          <w:delText>Código 2 - struct Ars</w:delText>
        </w:r>
        <w:r w:rsidDel="00431A3E">
          <w:rPr>
            <w:noProof/>
            <w:webHidden/>
          </w:rPr>
          <w:tab/>
          <w:delText>10</w:delText>
        </w:r>
      </w:del>
    </w:p>
    <w:p w14:paraId="60B03519" w14:textId="24F22D93" w:rsidR="00F9413C" w:rsidDel="00431A3E" w:rsidRDefault="00F9413C">
      <w:pPr>
        <w:pStyle w:val="ndicedeilustraes"/>
        <w:tabs>
          <w:tab w:val="right" w:leader="dot" w:pos="8776"/>
        </w:tabs>
        <w:rPr>
          <w:del w:id="320" w:author="Fábio Rafael Gomes Costa" w:date="2025-05-11T16:54:00Z" w16du:dateUtc="2025-05-11T15:54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del w:id="321" w:author="Fábio Rafael Gomes Costa" w:date="2025-05-11T16:54:00Z" w16du:dateUtc="2025-05-11T15:54:00Z">
        <w:r w:rsidRPr="00431A3E" w:rsidDel="00431A3E">
          <w:rPr>
            <w:rPrChange w:id="322" w:author="Fábio Rafael Gomes Costa" w:date="2025-05-11T16:54:00Z" w16du:dateUtc="2025-05-11T15:54:00Z">
              <w:rPr>
                <w:rStyle w:val="Hiperligao"/>
                <w:noProof/>
              </w:rPr>
            </w:rPrChange>
          </w:rPr>
          <w:delText>Código 4 - struct Grafo</w:delText>
        </w:r>
        <w:r w:rsidDel="00431A3E">
          <w:rPr>
            <w:noProof/>
            <w:webHidden/>
          </w:rPr>
          <w:tab/>
          <w:delText>10</w:delText>
        </w:r>
      </w:del>
    </w:p>
    <w:p w14:paraId="505E68D0" w14:textId="7AE307A9" w:rsidR="00310754" w:rsidRPr="00D02ABB" w:rsidDel="008F2353" w:rsidRDefault="00A87983">
      <w:pPr>
        <w:spacing w:line="276" w:lineRule="auto"/>
        <w:jc w:val="left"/>
        <w:rPr>
          <w:del w:id="323" w:author="Fábio Rafael Gomes Costa" w:date="2025-05-11T22:41:00Z" w16du:dateUtc="2025-05-11T21:41:00Z"/>
          <w:szCs w:val="24"/>
        </w:rPr>
      </w:pPr>
      <w:r w:rsidRPr="00D02ABB">
        <w:rPr>
          <w:szCs w:val="24"/>
        </w:rPr>
        <w:fldChar w:fldCharType="end"/>
      </w:r>
    </w:p>
    <w:p w14:paraId="33485BB1" w14:textId="77777777" w:rsidR="008F2353" w:rsidRPr="008F2353" w:rsidRDefault="00310754">
      <w:pPr>
        <w:spacing w:line="276" w:lineRule="auto"/>
        <w:jc w:val="left"/>
        <w:rPr>
          <w:ins w:id="324" w:author="Fábio Rafael Gomes Costa" w:date="2025-05-11T22:41:00Z" w16du:dateUtc="2025-05-11T21:41:00Z"/>
          <w:sz w:val="2"/>
          <w:szCs w:val="2"/>
          <w:rPrChange w:id="325" w:author="Fábio Rafael Gomes Costa" w:date="2025-05-11T22:41:00Z" w16du:dateUtc="2025-05-11T21:41:00Z">
            <w:rPr>
              <w:ins w:id="326" w:author="Fábio Rafael Gomes Costa" w:date="2025-05-11T22:41:00Z" w16du:dateUtc="2025-05-11T21:41:00Z"/>
            </w:rPr>
          </w:rPrChange>
        </w:rPr>
        <w:pPrChange w:id="327" w:author="Fábio Rafael Gomes Costa" w:date="2025-05-11T22:41:00Z" w16du:dateUtc="2025-05-11T21:41:00Z">
          <w:pPr>
            <w:pStyle w:val="Ttulo1"/>
            <w:numPr>
              <w:numId w:val="0"/>
            </w:numPr>
            <w:ind w:left="0" w:firstLine="0"/>
          </w:pPr>
        </w:pPrChange>
      </w:pPr>
      <w:r w:rsidRPr="008F2353">
        <w:rPr>
          <w:sz w:val="2"/>
          <w:szCs w:val="2"/>
          <w:rPrChange w:id="328" w:author="Fábio Rafael Gomes Costa" w:date="2025-05-11T22:41:00Z" w16du:dateUtc="2025-05-11T21:41:00Z">
            <w:rPr>
              <w:b w:val="0"/>
              <w:bCs w:val="0"/>
            </w:rPr>
          </w:rPrChange>
        </w:rPr>
        <w:br w:type="page"/>
      </w:r>
    </w:p>
    <w:p w14:paraId="6717E86E" w14:textId="3CD7864F" w:rsidR="00956AE7" w:rsidRPr="00D02ABB" w:rsidRDefault="00956AE7" w:rsidP="00956AE7">
      <w:pPr>
        <w:pStyle w:val="Ttulo1"/>
        <w:numPr>
          <w:ilvl w:val="0"/>
          <w:numId w:val="0"/>
        </w:numPr>
        <w:ind w:left="432" w:hanging="432"/>
      </w:pPr>
      <w:bookmarkStart w:id="329" w:name="_Toc198302061"/>
      <w:r w:rsidRPr="00D02ABB">
        <w:lastRenderedPageBreak/>
        <w:t>Índice de Figuras</w:t>
      </w:r>
      <w:bookmarkEnd w:id="329"/>
    </w:p>
    <w:p w14:paraId="1B3C9F73" w14:textId="77777777" w:rsidR="00956AE7" w:rsidRPr="00D02ABB" w:rsidRDefault="00956AE7" w:rsidP="00956AE7"/>
    <w:p w14:paraId="223B947A" w14:textId="78BDFFDF" w:rsidR="00B93DC0" w:rsidRDefault="00956AE7">
      <w:pPr>
        <w:pStyle w:val="ndicedeilustraes"/>
        <w:tabs>
          <w:tab w:val="right" w:leader="dot" w:pos="8776"/>
        </w:tabs>
        <w:rPr>
          <w:ins w:id="330" w:author="Fábio Rafael Gomes Costa" w:date="2025-05-16T15:33:00Z" w16du:dateUtc="2025-05-16T14:33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r w:rsidRPr="00D02ABB">
        <w:rPr>
          <w:rStyle w:val="Hiperligao"/>
        </w:rPr>
        <w:fldChar w:fldCharType="begin"/>
      </w:r>
      <w:r w:rsidRPr="00D02ABB">
        <w:rPr>
          <w:rStyle w:val="Hiperligao"/>
        </w:rPr>
        <w:instrText xml:space="preserve"> TOC \h \z \c "Figura" </w:instrText>
      </w:r>
      <w:r w:rsidRPr="00D02ABB">
        <w:rPr>
          <w:rStyle w:val="Hiperligao"/>
        </w:rPr>
        <w:fldChar w:fldCharType="separate"/>
      </w:r>
      <w:ins w:id="331" w:author="Fábio Rafael Gomes Costa" w:date="2025-05-16T15:33:00Z" w16du:dateUtc="2025-05-16T14:33:00Z">
        <w:r w:rsidR="00B93DC0" w:rsidRPr="007C2215">
          <w:rPr>
            <w:rStyle w:val="Hiperligao"/>
            <w:noProof/>
          </w:rPr>
          <w:fldChar w:fldCharType="begin"/>
        </w:r>
        <w:r w:rsidR="00B93DC0" w:rsidRPr="007C2215">
          <w:rPr>
            <w:rStyle w:val="Hiperligao"/>
            <w:noProof/>
          </w:rPr>
          <w:instrText xml:space="preserve"> </w:instrText>
        </w:r>
        <w:r w:rsidR="00B93DC0">
          <w:rPr>
            <w:noProof/>
          </w:rPr>
          <w:instrText>HYPERLINK \l "_Toc198302038"</w:instrText>
        </w:r>
        <w:r w:rsidR="00B93DC0" w:rsidRPr="007C2215">
          <w:rPr>
            <w:rStyle w:val="Hiperligao"/>
            <w:noProof/>
          </w:rPr>
          <w:instrText xml:space="preserve"> </w:instrText>
        </w:r>
        <w:r w:rsidR="00B93DC0" w:rsidRPr="007C2215">
          <w:rPr>
            <w:rStyle w:val="Hiperligao"/>
            <w:noProof/>
          </w:rPr>
        </w:r>
        <w:r w:rsidR="00B93DC0" w:rsidRPr="007C2215">
          <w:rPr>
            <w:rStyle w:val="Hiperligao"/>
            <w:noProof/>
          </w:rPr>
          <w:fldChar w:fldCharType="separate"/>
        </w:r>
        <w:r w:rsidR="00B93DC0" w:rsidRPr="007C2215">
          <w:rPr>
            <w:rStyle w:val="Hiperligao"/>
            <w:noProof/>
          </w:rPr>
          <w:t>Figura 1 - Matriz Problema I</w:t>
        </w:r>
        <w:r w:rsidR="00B93DC0">
          <w:rPr>
            <w:noProof/>
            <w:webHidden/>
          </w:rPr>
          <w:tab/>
        </w:r>
        <w:r w:rsidR="00B93DC0">
          <w:rPr>
            <w:noProof/>
            <w:webHidden/>
          </w:rPr>
          <w:fldChar w:fldCharType="begin"/>
        </w:r>
        <w:r w:rsidR="00B93DC0">
          <w:rPr>
            <w:noProof/>
            <w:webHidden/>
          </w:rPr>
          <w:instrText xml:space="preserve"> PAGEREF _Toc198302038 \h </w:instrText>
        </w:r>
      </w:ins>
      <w:r w:rsidR="00B93DC0">
        <w:rPr>
          <w:noProof/>
          <w:webHidden/>
        </w:rPr>
      </w:r>
      <w:r w:rsidR="00B93DC0">
        <w:rPr>
          <w:noProof/>
          <w:webHidden/>
        </w:rPr>
        <w:fldChar w:fldCharType="separate"/>
      </w:r>
      <w:ins w:id="332" w:author="Fábio Rafael Gomes Costa" w:date="2025-05-16T15:34:00Z" w16du:dateUtc="2025-05-16T14:34:00Z">
        <w:r w:rsidR="00AE590B">
          <w:rPr>
            <w:noProof/>
            <w:webHidden/>
          </w:rPr>
          <w:t>6</w:t>
        </w:r>
      </w:ins>
      <w:ins w:id="333" w:author="Fábio Rafael Gomes Costa" w:date="2025-05-16T15:33:00Z" w16du:dateUtc="2025-05-16T14:33:00Z">
        <w:r w:rsidR="00B93DC0">
          <w:rPr>
            <w:noProof/>
            <w:webHidden/>
          </w:rPr>
          <w:fldChar w:fldCharType="end"/>
        </w:r>
        <w:r w:rsidR="00B93DC0" w:rsidRPr="007C2215">
          <w:rPr>
            <w:rStyle w:val="Hiperligao"/>
            <w:noProof/>
          </w:rPr>
          <w:fldChar w:fldCharType="end"/>
        </w:r>
      </w:ins>
    </w:p>
    <w:p w14:paraId="62BBCFD4" w14:textId="2F41C863" w:rsidR="00B93DC0" w:rsidRDefault="00B93DC0">
      <w:pPr>
        <w:pStyle w:val="ndicedeilustraes"/>
        <w:tabs>
          <w:tab w:val="right" w:leader="dot" w:pos="8776"/>
        </w:tabs>
        <w:rPr>
          <w:ins w:id="334" w:author="Fábio Rafael Gomes Costa" w:date="2025-05-16T15:33:00Z" w16du:dateUtc="2025-05-16T14:33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ins w:id="335" w:author="Fábio Rafael Gomes Costa" w:date="2025-05-16T15:33:00Z" w16du:dateUtc="2025-05-16T14:33:00Z">
        <w:r w:rsidRPr="007C2215">
          <w:rPr>
            <w:rStyle w:val="Hiperligao"/>
            <w:noProof/>
          </w:rPr>
          <w:fldChar w:fldCharType="begin"/>
        </w:r>
        <w:r w:rsidRPr="007C221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"_Toc198302039"</w:instrText>
        </w:r>
        <w:r w:rsidRPr="007C2215">
          <w:rPr>
            <w:rStyle w:val="Hiperligao"/>
            <w:noProof/>
          </w:rPr>
          <w:instrText xml:space="preserve"> </w:instrText>
        </w:r>
        <w:r w:rsidRPr="007C2215">
          <w:rPr>
            <w:rStyle w:val="Hiperligao"/>
            <w:noProof/>
          </w:rPr>
        </w:r>
        <w:r w:rsidRPr="007C2215">
          <w:rPr>
            <w:rStyle w:val="Hiperligao"/>
            <w:noProof/>
          </w:rPr>
          <w:fldChar w:fldCharType="separate"/>
        </w:r>
        <w:r w:rsidRPr="007C2215">
          <w:rPr>
            <w:rStyle w:val="Hiperligao"/>
            <w:noProof/>
          </w:rPr>
          <w:t>Figura 2 - Matriz Problema 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_Toc198302039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36" w:author="Fábio Rafael Gomes Costa" w:date="2025-05-16T15:34:00Z" w16du:dateUtc="2025-05-16T14:34:00Z">
        <w:r w:rsidR="00AE590B">
          <w:rPr>
            <w:noProof/>
            <w:webHidden/>
          </w:rPr>
          <w:t>7</w:t>
        </w:r>
      </w:ins>
      <w:ins w:id="337" w:author="Fábio Rafael Gomes Costa" w:date="2025-05-16T15:33:00Z" w16du:dateUtc="2025-05-16T14:33:00Z">
        <w:r>
          <w:rPr>
            <w:noProof/>
            <w:webHidden/>
          </w:rPr>
          <w:fldChar w:fldCharType="end"/>
        </w:r>
        <w:r w:rsidRPr="007C2215">
          <w:rPr>
            <w:rStyle w:val="Hiperligao"/>
            <w:noProof/>
          </w:rPr>
          <w:fldChar w:fldCharType="end"/>
        </w:r>
      </w:ins>
    </w:p>
    <w:p w14:paraId="5A20EB1B" w14:textId="7345EE39" w:rsidR="00B93DC0" w:rsidRDefault="00B93DC0">
      <w:pPr>
        <w:pStyle w:val="ndicedeilustraes"/>
        <w:tabs>
          <w:tab w:val="right" w:leader="dot" w:pos="8776"/>
        </w:tabs>
        <w:rPr>
          <w:ins w:id="338" w:author="Fábio Rafael Gomes Costa" w:date="2025-05-16T15:33:00Z" w16du:dateUtc="2025-05-16T14:33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ins w:id="339" w:author="Fábio Rafael Gomes Costa" w:date="2025-05-16T15:33:00Z" w16du:dateUtc="2025-05-16T14:33:00Z">
        <w:r w:rsidRPr="007C2215">
          <w:rPr>
            <w:rStyle w:val="Hiperligao"/>
            <w:noProof/>
          </w:rPr>
          <w:fldChar w:fldCharType="begin"/>
        </w:r>
        <w:r w:rsidRPr="007C221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"_Toc198302040"</w:instrText>
        </w:r>
        <w:r w:rsidRPr="007C2215">
          <w:rPr>
            <w:rStyle w:val="Hiperligao"/>
            <w:noProof/>
          </w:rPr>
          <w:instrText xml:space="preserve"> </w:instrText>
        </w:r>
        <w:r w:rsidRPr="007C2215">
          <w:rPr>
            <w:rStyle w:val="Hiperligao"/>
            <w:noProof/>
          </w:rPr>
        </w:r>
        <w:r w:rsidRPr="007C2215">
          <w:rPr>
            <w:rStyle w:val="Hiperligao"/>
            <w:noProof/>
          </w:rPr>
          <w:fldChar w:fldCharType="separate"/>
        </w:r>
        <w:r w:rsidRPr="007C2215">
          <w:rPr>
            <w:rStyle w:val="Hiperligao"/>
            <w:noProof/>
          </w:rPr>
          <w:t>Figura 3 - Matriz Problema III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_Toc198302040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40" w:author="Fábio Rafael Gomes Costa" w:date="2025-05-16T15:34:00Z" w16du:dateUtc="2025-05-16T14:34:00Z">
        <w:r w:rsidR="00AE590B">
          <w:rPr>
            <w:noProof/>
            <w:webHidden/>
          </w:rPr>
          <w:t>7</w:t>
        </w:r>
      </w:ins>
      <w:ins w:id="341" w:author="Fábio Rafael Gomes Costa" w:date="2025-05-16T15:33:00Z" w16du:dateUtc="2025-05-16T14:33:00Z">
        <w:r>
          <w:rPr>
            <w:noProof/>
            <w:webHidden/>
          </w:rPr>
          <w:fldChar w:fldCharType="end"/>
        </w:r>
        <w:r w:rsidRPr="007C2215">
          <w:rPr>
            <w:rStyle w:val="Hiperligao"/>
            <w:noProof/>
          </w:rPr>
          <w:fldChar w:fldCharType="end"/>
        </w:r>
      </w:ins>
    </w:p>
    <w:p w14:paraId="3BE844A6" w14:textId="54C44E5D" w:rsidR="00B93DC0" w:rsidRDefault="00B93DC0">
      <w:pPr>
        <w:pStyle w:val="ndicedeilustraes"/>
        <w:tabs>
          <w:tab w:val="right" w:leader="dot" w:pos="8776"/>
        </w:tabs>
        <w:rPr>
          <w:ins w:id="342" w:author="Fábio Rafael Gomes Costa" w:date="2025-05-16T15:33:00Z" w16du:dateUtc="2025-05-16T14:33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ins w:id="343" w:author="Fábio Rafael Gomes Costa" w:date="2025-05-16T15:33:00Z" w16du:dateUtc="2025-05-16T14:33:00Z">
        <w:r w:rsidRPr="007C2215">
          <w:rPr>
            <w:rStyle w:val="Hiperligao"/>
            <w:noProof/>
          </w:rPr>
          <w:fldChar w:fldCharType="begin"/>
        </w:r>
        <w:r w:rsidRPr="007C221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"_Toc198302041"</w:instrText>
        </w:r>
        <w:r w:rsidRPr="007C2215">
          <w:rPr>
            <w:rStyle w:val="Hiperligao"/>
            <w:noProof/>
          </w:rPr>
          <w:instrText xml:space="preserve"> </w:instrText>
        </w:r>
        <w:r w:rsidRPr="007C2215">
          <w:rPr>
            <w:rStyle w:val="Hiperligao"/>
            <w:noProof/>
          </w:rPr>
        </w:r>
        <w:r w:rsidRPr="007C2215">
          <w:rPr>
            <w:rStyle w:val="Hiperligao"/>
            <w:noProof/>
          </w:rPr>
          <w:fldChar w:fldCharType="separate"/>
        </w:r>
        <w:r w:rsidRPr="007C2215">
          <w:rPr>
            <w:rStyle w:val="Hiperligao"/>
            <w:noProof/>
          </w:rPr>
          <w:t>Figura 4 - Matriz Problema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_Toc198302041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44" w:author="Fábio Rafael Gomes Costa" w:date="2025-05-16T15:34:00Z" w16du:dateUtc="2025-05-16T14:34:00Z">
        <w:r w:rsidR="00AE590B">
          <w:rPr>
            <w:noProof/>
            <w:webHidden/>
          </w:rPr>
          <w:t>8</w:t>
        </w:r>
      </w:ins>
      <w:ins w:id="345" w:author="Fábio Rafael Gomes Costa" w:date="2025-05-16T15:33:00Z" w16du:dateUtc="2025-05-16T14:33:00Z">
        <w:r>
          <w:rPr>
            <w:noProof/>
            <w:webHidden/>
          </w:rPr>
          <w:fldChar w:fldCharType="end"/>
        </w:r>
        <w:r w:rsidRPr="007C2215">
          <w:rPr>
            <w:rStyle w:val="Hiperligao"/>
            <w:noProof/>
          </w:rPr>
          <w:fldChar w:fldCharType="end"/>
        </w:r>
      </w:ins>
    </w:p>
    <w:p w14:paraId="589E65FA" w14:textId="1EA609AF" w:rsidR="00B93DC0" w:rsidRDefault="00B93DC0">
      <w:pPr>
        <w:pStyle w:val="ndicedeilustraes"/>
        <w:tabs>
          <w:tab w:val="right" w:leader="dot" w:pos="8776"/>
        </w:tabs>
        <w:rPr>
          <w:ins w:id="346" w:author="Fábio Rafael Gomes Costa" w:date="2025-05-16T15:33:00Z" w16du:dateUtc="2025-05-16T14:33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ins w:id="347" w:author="Fábio Rafael Gomes Costa" w:date="2025-05-16T15:33:00Z" w16du:dateUtc="2025-05-16T14:33:00Z">
        <w:r w:rsidRPr="007C2215">
          <w:rPr>
            <w:rStyle w:val="Hiperligao"/>
            <w:noProof/>
          </w:rPr>
          <w:fldChar w:fldCharType="begin"/>
        </w:r>
        <w:r w:rsidRPr="007C221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"_Toc198302042"</w:instrText>
        </w:r>
        <w:r w:rsidRPr="007C2215">
          <w:rPr>
            <w:rStyle w:val="Hiperligao"/>
            <w:noProof/>
          </w:rPr>
          <w:instrText xml:space="preserve"> </w:instrText>
        </w:r>
        <w:r w:rsidRPr="007C2215">
          <w:rPr>
            <w:rStyle w:val="Hiperligao"/>
            <w:noProof/>
          </w:rPr>
        </w:r>
        <w:r w:rsidRPr="007C2215">
          <w:rPr>
            <w:rStyle w:val="Hiperligao"/>
            <w:noProof/>
          </w:rPr>
          <w:fldChar w:fldCharType="separate"/>
        </w:r>
        <w:r w:rsidRPr="007C2215">
          <w:rPr>
            <w:rStyle w:val="Hiperligao"/>
            <w:noProof/>
          </w:rPr>
          <w:t>Figura 5 - Matriz Problema 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_Toc198302042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48" w:author="Fábio Rafael Gomes Costa" w:date="2025-05-16T15:34:00Z" w16du:dateUtc="2025-05-16T14:34:00Z">
        <w:r w:rsidR="00AE590B">
          <w:rPr>
            <w:noProof/>
            <w:webHidden/>
          </w:rPr>
          <w:t>9</w:t>
        </w:r>
      </w:ins>
      <w:ins w:id="349" w:author="Fábio Rafael Gomes Costa" w:date="2025-05-16T15:33:00Z" w16du:dateUtc="2025-05-16T14:33:00Z">
        <w:r>
          <w:rPr>
            <w:noProof/>
            <w:webHidden/>
          </w:rPr>
          <w:fldChar w:fldCharType="end"/>
        </w:r>
        <w:r w:rsidRPr="007C2215">
          <w:rPr>
            <w:rStyle w:val="Hiperligao"/>
            <w:noProof/>
          </w:rPr>
          <w:fldChar w:fldCharType="end"/>
        </w:r>
      </w:ins>
    </w:p>
    <w:p w14:paraId="4FBB0136" w14:textId="1C4BC3EC" w:rsidR="00B93DC0" w:rsidRDefault="00B93DC0">
      <w:pPr>
        <w:pStyle w:val="ndicedeilustraes"/>
        <w:tabs>
          <w:tab w:val="right" w:leader="dot" w:pos="8776"/>
        </w:tabs>
        <w:rPr>
          <w:ins w:id="350" w:author="Fábio Rafael Gomes Costa" w:date="2025-05-16T15:33:00Z" w16du:dateUtc="2025-05-16T14:33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ins w:id="351" w:author="Fábio Rafael Gomes Costa" w:date="2025-05-16T15:33:00Z" w16du:dateUtc="2025-05-16T14:33:00Z">
        <w:r w:rsidRPr="007C2215">
          <w:rPr>
            <w:rStyle w:val="Hiperligao"/>
            <w:noProof/>
          </w:rPr>
          <w:fldChar w:fldCharType="begin"/>
        </w:r>
        <w:r w:rsidRPr="007C221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"_Toc198302043"</w:instrText>
        </w:r>
        <w:r w:rsidRPr="007C2215">
          <w:rPr>
            <w:rStyle w:val="Hiperligao"/>
            <w:noProof/>
          </w:rPr>
          <w:instrText xml:space="preserve"> </w:instrText>
        </w:r>
        <w:r w:rsidRPr="007C2215">
          <w:rPr>
            <w:rStyle w:val="Hiperligao"/>
            <w:noProof/>
          </w:rPr>
        </w:r>
        <w:r w:rsidRPr="007C2215">
          <w:rPr>
            <w:rStyle w:val="Hiperligao"/>
            <w:noProof/>
          </w:rPr>
          <w:fldChar w:fldCharType="separate"/>
        </w:r>
        <w:r w:rsidRPr="007C2215">
          <w:rPr>
            <w:rStyle w:val="Hiperligao"/>
            <w:noProof/>
          </w:rPr>
          <w:t>Figura 6 - Arestas e Nefastos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_Toc198302043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52" w:author="Fábio Rafael Gomes Costa" w:date="2025-05-16T15:34:00Z" w16du:dateUtc="2025-05-16T14:34:00Z">
        <w:r w:rsidR="00AE590B">
          <w:rPr>
            <w:noProof/>
            <w:webHidden/>
          </w:rPr>
          <w:t>11</w:t>
        </w:r>
      </w:ins>
      <w:ins w:id="353" w:author="Fábio Rafael Gomes Costa" w:date="2025-05-16T15:33:00Z" w16du:dateUtc="2025-05-16T14:33:00Z">
        <w:r>
          <w:rPr>
            <w:noProof/>
            <w:webHidden/>
          </w:rPr>
          <w:fldChar w:fldCharType="end"/>
        </w:r>
        <w:r w:rsidRPr="007C2215">
          <w:rPr>
            <w:rStyle w:val="Hiperligao"/>
            <w:noProof/>
          </w:rPr>
          <w:fldChar w:fldCharType="end"/>
        </w:r>
      </w:ins>
    </w:p>
    <w:p w14:paraId="542A42D7" w14:textId="432ABE47" w:rsidR="00B93DC0" w:rsidRDefault="00B93DC0">
      <w:pPr>
        <w:pStyle w:val="ndicedeilustraes"/>
        <w:tabs>
          <w:tab w:val="right" w:leader="dot" w:pos="8776"/>
        </w:tabs>
        <w:rPr>
          <w:ins w:id="354" w:author="Fábio Rafael Gomes Costa" w:date="2025-05-16T15:33:00Z" w16du:dateUtc="2025-05-16T14:33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ins w:id="355" w:author="Fábio Rafael Gomes Costa" w:date="2025-05-16T15:33:00Z" w16du:dateUtc="2025-05-16T14:33:00Z">
        <w:r w:rsidRPr="007C2215">
          <w:rPr>
            <w:rStyle w:val="Hiperligao"/>
            <w:noProof/>
          </w:rPr>
          <w:fldChar w:fldCharType="begin"/>
        </w:r>
        <w:r w:rsidRPr="007C221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"_Toc198302044"</w:instrText>
        </w:r>
        <w:r w:rsidRPr="007C2215">
          <w:rPr>
            <w:rStyle w:val="Hiperligao"/>
            <w:noProof/>
          </w:rPr>
          <w:instrText xml:space="preserve"> </w:instrText>
        </w:r>
        <w:r w:rsidRPr="007C2215">
          <w:rPr>
            <w:rStyle w:val="Hiperligao"/>
            <w:noProof/>
          </w:rPr>
        </w:r>
        <w:r w:rsidRPr="007C2215">
          <w:rPr>
            <w:rStyle w:val="Hiperligao"/>
            <w:noProof/>
          </w:rPr>
          <w:fldChar w:fldCharType="separate"/>
        </w:r>
        <w:r w:rsidRPr="007C2215">
          <w:rPr>
            <w:rStyle w:val="Hiperligao"/>
            <w:noProof/>
          </w:rPr>
          <w:t>Figura 7 - DFS – Depth-First 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_Toc198302044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56" w:author="Fábio Rafael Gomes Costa" w:date="2025-05-16T15:34:00Z" w16du:dateUtc="2025-05-16T14:34:00Z">
        <w:r w:rsidR="00AE590B">
          <w:rPr>
            <w:noProof/>
            <w:webHidden/>
          </w:rPr>
          <w:t>17</w:t>
        </w:r>
      </w:ins>
      <w:ins w:id="357" w:author="Fábio Rafael Gomes Costa" w:date="2025-05-16T15:33:00Z" w16du:dateUtc="2025-05-16T14:33:00Z">
        <w:r>
          <w:rPr>
            <w:noProof/>
            <w:webHidden/>
          </w:rPr>
          <w:fldChar w:fldCharType="end"/>
        </w:r>
        <w:r w:rsidRPr="007C2215">
          <w:rPr>
            <w:rStyle w:val="Hiperligao"/>
            <w:noProof/>
          </w:rPr>
          <w:fldChar w:fldCharType="end"/>
        </w:r>
      </w:ins>
    </w:p>
    <w:p w14:paraId="74532438" w14:textId="7D330275" w:rsidR="00B93DC0" w:rsidRDefault="00B93DC0">
      <w:pPr>
        <w:pStyle w:val="ndicedeilustraes"/>
        <w:tabs>
          <w:tab w:val="right" w:leader="dot" w:pos="8776"/>
        </w:tabs>
        <w:rPr>
          <w:ins w:id="358" w:author="Fábio Rafael Gomes Costa" w:date="2025-05-16T15:33:00Z" w16du:dateUtc="2025-05-16T14:33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ins w:id="359" w:author="Fábio Rafael Gomes Costa" w:date="2025-05-16T15:33:00Z" w16du:dateUtc="2025-05-16T14:33:00Z">
        <w:r w:rsidRPr="007C2215">
          <w:rPr>
            <w:rStyle w:val="Hiperligao"/>
            <w:noProof/>
          </w:rPr>
          <w:fldChar w:fldCharType="begin"/>
        </w:r>
        <w:r w:rsidRPr="007C2215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"_Toc198302045"</w:instrText>
        </w:r>
        <w:r w:rsidRPr="007C2215">
          <w:rPr>
            <w:rStyle w:val="Hiperligao"/>
            <w:noProof/>
          </w:rPr>
          <w:instrText xml:space="preserve"> </w:instrText>
        </w:r>
        <w:r w:rsidRPr="007C2215">
          <w:rPr>
            <w:rStyle w:val="Hiperligao"/>
            <w:noProof/>
          </w:rPr>
        </w:r>
        <w:r w:rsidRPr="007C2215">
          <w:rPr>
            <w:rStyle w:val="Hiperligao"/>
            <w:noProof/>
          </w:rPr>
          <w:fldChar w:fldCharType="separate"/>
        </w:r>
        <w:r w:rsidRPr="007C2215">
          <w:rPr>
            <w:rStyle w:val="Hiperligao"/>
            <w:noProof/>
          </w:rPr>
          <w:t>Figura 8 - BFS – Breadth-First 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_Toc198302045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60" w:author="Fábio Rafael Gomes Costa" w:date="2025-05-16T15:34:00Z" w16du:dateUtc="2025-05-16T14:34:00Z">
        <w:r w:rsidR="00AE590B">
          <w:rPr>
            <w:noProof/>
            <w:webHidden/>
          </w:rPr>
          <w:t>19</w:t>
        </w:r>
      </w:ins>
      <w:ins w:id="361" w:author="Fábio Rafael Gomes Costa" w:date="2025-05-16T15:33:00Z" w16du:dateUtc="2025-05-16T14:33:00Z">
        <w:r>
          <w:rPr>
            <w:noProof/>
            <w:webHidden/>
          </w:rPr>
          <w:fldChar w:fldCharType="end"/>
        </w:r>
        <w:r w:rsidRPr="007C2215">
          <w:rPr>
            <w:rStyle w:val="Hiperligao"/>
            <w:noProof/>
          </w:rPr>
          <w:fldChar w:fldCharType="end"/>
        </w:r>
      </w:ins>
    </w:p>
    <w:p w14:paraId="64143688" w14:textId="34A16AAF" w:rsidR="00D02ABB" w:rsidRPr="00D02ABB" w:rsidDel="00431A3E" w:rsidRDefault="00D02ABB">
      <w:pPr>
        <w:pStyle w:val="ndicedeilustraes"/>
        <w:tabs>
          <w:tab w:val="right" w:leader="dot" w:pos="8776"/>
        </w:tabs>
        <w:rPr>
          <w:del w:id="362" w:author="Fábio Rafael Gomes Costa" w:date="2025-05-11T16:54:00Z" w16du:dateUtc="2025-05-11T15:54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del w:id="363" w:author="Fábio Rafael Gomes Costa" w:date="2025-05-11T16:54:00Z" w16du:dateUtc="2025-05-11T15:54:00Z">
        <w:r w:rsidRPr="00431A3E" w:rsidDel="00431A3E">
          <w:rPr>
            <w:noProof/>
            <w:rPrChange w:id="364" w:author="Fábio Rafael Gomes Costa" w:date="2025-05-11T16:54:00Z" w16du:dateUtc="2025-05-11T15:54:00Z">
              <w:rPr>
                <w:rStyle w:val="Hiperligao"/>
              </w:rPr>
            </w:rPrChange>
          </w:rPr>
          <w:delText>Figura 1 - Matriz Problema I</w:delText>
        </w:r>
        <w:r w:rsidRPr="00D02ABB" w:rsidDel="00431A3E">
          <w:rPr>
            <w:noProof/>
            <w:webHidden/>
          </w:rPr>
          <w:tab/>
          <w:delText>5</w:delText>
        </w:r>
      </w:del>
    </w:p>
    <w:p w14:paraId="767CE8D4" w14:textId="6379CF65" w:rsidR="00D02ABB" w:rsidRPr="00D02ABB" w:rsidDel="00431A3E" w:rsidRDefault="00D02ABB">
      <w:pPr>
        <w:pStyle w:val="ndicedeilustraes"/>
        <w:tabs>
          <w:tab w:val="right" w:leader="dot" w:pos="8776"/>
        </w:tabs>
        <w:rPr>
          <w:del w:id="365" w:author="Fábio Rafael Gomes Costa" w:date="2025-05-11T16:54:00Z" w16du:dateUtc="2025-05-11T15:54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del w:id="366" w:author="Fábio Rafael Gomes Costa" w:date="2025-05-11T16:54:00Z" w16du:dateUtc="2025-05-11T15:54:00Z">
        <w:r w:rsidRPr="00431A3E" w:rsidDel="00431A3E">
          <w:rPr>
            <w:noProof/>
            <w:rPrChange w:id="367" w:author="Fábio Rafael Gomes Costa" w:date="2025-05-11T16:54:00Z" w16du:dateUtc="2025-05-11T15:54:00Z">
              <w:rPr>
                <w:rStyle w:val="Hiperligao"/>
              </w:rPr>
            </w:rPrChange>
          </w:rPr>
          <w:delText>Figura 2 - Matriz Problema II</w:delText>
        </w:r>
        <w:r w:rsidRPr="00D02ABB" w:rsidDel="00431A3E">
          <w:rPr>
            <w:noProof/>
            <w:webHidden/>
          </w:rPr>
          <w:tab/>
          <w:delText>6</w:delText>
        </w:r>
      </w:del>
    </w:p>
    <w:p w14:paraId="30FCFCA9" w14:textId="394747E2" w:rsidR="00D02ABB" w:rsidRPr="00D02ABB" w:rsidDel="00431A3E" w:rsidRDefault="00D02ABB">
      <w:pPr>
        <w:pStyle w:val="ndicedeilustraes"/>
        <w:tabs>
          <w:tab w:val="right" w:leader="dot" w:pos="8776"/>
        </w:tabs>
        <w:rPr>
          <w:del w:id="368" w:author="Fábio Rafael Gomes Costa" w:date="2025-05-11T16:54:00Z" w16du:dateUtc="2025-05-11T15:54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del w:id="369" w:author="Fábio Rafael Gomes Costa" w:date="2025-05-11T16:54:00Z" w16du:dateUtc="2025-05-11T15:54:00Z">
        <w:r w:rsidRPr="00431A3E" w:rsidDel="00431A3E">
          <w:rPr>
            <w:noProof/>
            <w:rPrChange w:id="370" w:author="Fábio Rafael Gomes Costa" w:date="2025-05-11T16:54:00Z" w16du:dateUtc="2025-05-11T15:54:00Z">
              <w:rPr>
                <w:rStyle w:val="Hiperligao"/>
              </w:rPr>
            </w:rPrChange>
          </w:rPr>
          <w:delText>Figura 3 - Matriz Problema III</w:delText>
        </w:r>
        <w:r w:rsidRPr="00D02ABB" w:rsidDel="00431A3E">
          <w:rPr>
            <w:noProof/>
            <w:webHidden/>
          </w:rPr>
          <w:tab/>
          <w:delText>6</w:delText>
        </w:r>
      </w:del>
    </w:p>
    <w:p w14:paraId="7475ABBE" w14:textId="7DE505F2" w:rsidR="00D02ABB" w:rsidRPr="00D02ABB" w:rsidDel="00431A3E" w:rsidRDefault="00D02ABB">
      <w:pPr>
        <w:pStyle w:val="ndicedeilustraes"/>
        <w:tabs>
          <w:tab w:val="right" w:leader="dot" w:pos="8776"/>
        </w:tabs>
        <w:rPr>
          <w:del w:id="371" w:author="Fábio Rafael Gomes Costa" w:date="2025-05-11T16:54:00Z" w16du:dateUtc="2025-05-11T15:54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del w:id="372" w:author="Fábio Rafael Gomes Costa" w:date="2025-05-11T16:54:00Z" w16du:dateUtc="2025-05-11T15:54:00Z">
        <w:r w:rsidRPr="00431A3E" w:rsidDel="00431A3E">
          <w:rPr>
            <w:noProof/>
            <w:rPrChange w:id="373" w:author="Fábio Rafael Gomes Costa" w:date="2025-05-11T16:54:00Z" w16du:dateUtc="2025-05-11T15:54:00Z">
              <w:rPr>
                <w:rStyle w:val="Hiperligao"/>
              </w:rPr>
            </w:rPrChange>
          </w:rPr>
          <w:delText>Figura 4 - Matriz Problema IV</w:delText>
        </w:r>
        <w:r w:rsidRPr="00D02ABB" w:rsidDel="00431A3E">
          <w:rPr>
            <w:noProof/>
            <w:webHidden/>
          </w:rPr>
          <w:tab/>
          <w:delText>7</w:delText>
        </w:r>
      </w:del>
    </w:p>
    <w:p w14:paraId="614A9BBF" w14:textId="0A6D9621" w:rsidR="00D02ABB" w:rsidRPr="00D02ABB" w:rsidDel="00431A3E" w:rsidRDefault="00D02ABB">
      <w:pPr>
        <w:pStyle w:val="ndicedeilustraes"/>
        <w:tabs>
          <w:tab w:val="right" w:leader="dot" w:pos="8776"/>
        </w:tabs>
        <w:rPr>
          <w:del w:id="374" w:author="Fábio Rafael Gomes Costa" w:date="2025-05-11T16:54:00Z" w16du:dateUtc="2025-05-11T15:54:00Z"/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del w:id="375" w:author="Fábio Rafael Gomes Costa" w:date="2025-05-11T16:54:00Z" w16du:dateUtc="2025-05-11T15:54:00Z">
        <w:r w:rsidRPr="00431A3E" w:rsidDel="00431A3E">
          <w:rPr>
            <w:noProof/>
            <w:rPrChange w:id="376" w:author="Fábio Rafael Gomes Costa" w:date="2025-05-11T16:54:00Z" w16du:dateUtc="2025-05-11T15:54:00Z">
              <w:rPr>
                <w:rStyle w:val="Hiperligao"/>
              </w:rPr>
            </w:rPrChange>
          </w:rPr>
          <w:delText>Figura 5 - Matriz Problema V</w:delText>
        </w:r>
        <w:r w:rsidRPr="00D02ABB" w:rsidDel="00431A3E">
          <w:rPr>
            <w:noProof/>
            <w:webHidden/>
          </w:rPr>
          <w:tab/>
          <w:delText>8</w:delText>
        </w:r>
      </w:del>
    </w:p>
    <w:p w14:paraId="001515E7" w14:textId="0645D4D1" w:rsidR="00956AE7" w:rsidDel="00BA0FDD" w:rsidRDefault="00956AE7" w:rsidP="00BA0FDD">
      <w:pPr>
        <w:pStyle w:val="ndice1"/>
        <w:tabs>
          <w:tab w:val="left" w:pos="440"/>
          <w:tab w:val="right" w:leader="dot" w:pos="8776"/>
        </w:tabs>
        <w:rPr>
          <w:del w:id="377" w:author="Fábio Rafael Gomes Costa" w:date="2025-05-11T21:54:00Z" w16du:dateUtc="2025-05-11T20:54:00Z"/>
          <w:rStyle w:val="Hiperligao"/>
        </w:rPr>
      </w:pPr>
      <w:r w:rsidRPr="00D02ABB">
        <w:rPr>
          <w:rStyle w:val="Hiperligao"/>
        </w:rPr>
        <w:fldChar w:fldCharType="end"/>
      </w:r>
    </w:p>
    <w:p w14:paraId="04831099" w14:textId="77777777" w:rsidR="00BA0FDD" w:rsidRPr="00BA0FDD" w:rsidRDefault="00BA0FDD">
      <w:pPr>
        <w:rPr>
          <w:ins w:id="378" w:author="Fábio Rafael Gomes Costa" w:date="2025-05-11T21:54:00Z" w16du:dateUtc="2025-05-11T20:54:00Z"/>
        </w:rPr>
        <w:pPrChange w:id="379" w:author="Fábio Rafael Gomes Costa" w:date="2025-05-11T21:54:00Z" w16du:dateUtc="2025-05-11T20:54:00Z">
          <w:pPr>
            <w:pStyle w:val="ndice1"/>
            <w:tabs>
              <w:tab w:val="left" w:pos="440"/>
              <w:tab w:val="right" w:leader="dot" w:pos="8776"/>
            </w:tabs>
          </w:pPr>
        </w:pPrChange>
      </w:pPr>
    </w:p>
    <w:p w14:paraId="737FC146" w14:textId="77777777" w:rsidR="00956AE7" w:rsidRPr="00D02ABB" w:rsidDel="004E2E34" w:rsidRDefault="00956AE7" w:rsidP="00956AE7">
      <w:pPr>
        <w:rPr>
          <w:del w:id="380" w:author="Fábio Rafael Gomes Costa" w:date="2025-05-11T17:12:00Z" w16du:dateUtc="2025-05-11T16:12:00Z"/>
        </w:rPr>
      </w:pPr>
    </w:p>
    <w:p w14:paraId="6FED0040" w14:textId="77777777" w:rsidR="00956AE7" w:rsidRPr="00D02ABB" w:rsidRDefault="00956AE7">
      <w:pPr>
        <w:pStyle w:val="ndice1"/>
        <w:tabs>
          <w:tab w:val="left" w:pos="440"/>
          <w:tab w:val="right" w:leader="dot" w:pos="8776"/>
        </w:tabs>
        <w:pPrChange w:id="381" w:author="Fábio Rafael Gomes Costa" w:date="2025-05-11T21:54:00Z" w16du:dateUtc="2025-05-11T20:54:00Z">
          <w:pPr/>
        </w:pPrChange>
      </w:pPr>
    </w:p>
    <w:p w14:paraId="5CF4B63B" w14:textId="762A803B" w:rsidR="00310754" w:rsidRPr="00D02ABB" w:rsidDel="004E2E34" w:rsidRDefault="00310754">
      <w:pPr>
        <w:spacing w:line="276" w:lineRule="auto"/>
        <w:jc w:val="left"/>
        <w:rPr>
          <w:del w:id="382" w:author="Fábio Rafael Gomes Costa" w:date="2025-05-11T17:12:00Z" w16du:dateUtc="2025-05-11T16:12:00Z"/>
          <w:szCs w:val="24"/>
        </w:rPr>
      </w:pPr>
    </w:p>
    <w:p w14:paraId="1DA1B13C" w14:textId="77777777" w:rsidR="00280C9D" w:rsidRPr="00D02ABB" w:rsidRDefault="00280C9D">
      <w:pPr>
        <w:pStyle w:val="Ttulo1"/>
        <w:numPr>
          <w:ilvl w:val="0"/>
          <w:numId w:val="0"/>
        </w:numPr>
      </w:pPr>
      <w:bookmarkStart w:id="383" w:name="_Toc192370104"/>
      <w:bookmarkStart w:id="384" w:name="_Toc198302062"/>
      <w:r w:rsidRPr="00BA0FDD">
        <w:rPr>
          <w:rPrChange w:id="385" w:author="Fábio Rafael Gomes Costa" w:date="2025-05-11T21:54:00Z" w16du:dateUtc="2025-05-11T20:54:00Z">
            <w:rPr>
              <w:highlight w:val="yellow"/>
            </w:rPr>
          </w:rPrChange>
        </w:rPr>
        <w:t>Lista de Siglas e Acrônimo</w:t>
      </w:r>
      <w:bookmarkEnd w:id="383"/>
      <w:bookmarkEnd w:id="384"/>
    </w:p>
    <w:p w14:paraId="24624B07" w14:textId="77777777" w:rsidR="00956AE7" w:rsidRPr="00D02ABB" w:rsidRDefault="00956AE7" w:rsidP="00956AE7"/>
    <w:p w14:paraId="2AFF35F9" w14:textId="77777777" w:rsidR="00956AE7" w:rsidRPr="00D02ABB" w:rsidRDefault="00956AE7">
      <w:pPr>
        <w:spacing w:line="276" w:lineRule="auto"/>
        <w:jc w:val="left"/>
      </w:pPr>
      <w:r w:rsidRPr="00D02ABB">
        <w:t>IPCA – Instituto Politécnico do Cavado e do Ave</w:t>
      </w:r>
    </w:p>
    <w:p w14:paraId="1BC6678D" w14:textId="77777777" w:rsidR="00956AE7" w:rsidRPr="00D02ABB" w:rsidRDefault="00956AE7">
      <w:pPr>
        <w:spacing w:line="276" w:lineRule="auto"/>
        <w:jc w:val="left"/>
      </w:pPr>
      <w:r w:rsidRPr="00D02ABB">
        <w:t>UC – Unidade Curricular</w:t>
      </w:r>
    </w:p>
    <w:p w14:paraId="257F5AC0" w14:textId="77777777" w:rsidR="00956AE7" w:rsidRDefault="00956AE7">
      <w:pPr>
        <w:spacing w:line="276" w:lineRule="auto"/>
        <w:jc w:val="left"/>
      </w:pPr>
      <w:r w:rsidRPr="00D02ABB">
        <w:t>VS – Visual Studio 2022</w:t>
      </w:r>
    </w:p>
    <w:p w14:paraId="1D13CED4" w14:textId="77777777" w:rsidR="00BA0FDD" w:rsidRPr="00D02ABB" w:rsidRDefault="00BA0FDD">
      <w:pPr>
        <w:spacing w:line="276" w:lineRule="auto"/>
        <w:jc w:val="left"/>
        <w:rPr>
          <w:ins w:id="386" w:author="Fábio Rafael Gomes Costa" w:date="2025-05-11T21:54:00Z" w16du:dateUtc="2025-05-11T20:54:00Z"/>
        </w:rPr>
      </w:pPr>
    </w:p>
    <w:p w14:paraId="481E5EE7" w14:textId="02B11805" w:rsidR="00280C9D" w:rsidRPr="00D02ABB" w:rsidRDefault="00280C9D">
      <w:pPr>
        <w:spacing w:line="276" w:lineRule="auto"/>
        <w:jc w:val="left"/>
      </w:pPr>
      <w:r w:rsidRPr="00D02ABB">
        <w:br w:type="page"/>
      </w:r>
    </w:p>
    <w:p w14:paraId="79A6443F" w14:textId="77777777" w:rsidR="0032727B" w:rsidRPr="00D02ABB" w:rsidRDefault="0032727B" w:rsidP="003E47D6">
      <w:pPr>
        <w:sectPr w:rsidR="0032727B" w:rsidRPr="00D02ABB" w:rsidSect="00C61C8E">
          <w:headerReference w:type="default" r:id="rId18"/>
          <w:footerReference w:type="default" r:id="rId19"/>
          <w:pgSz w:w="11906" w:h="16838" w:code="9"/>
          <w:pgMar w:top="1418" w:right="1418" w:bottom="1418" w:left="1418" w:header="426" w:footer="709" w:gutter="284"/>
          <w:pgNumType w:fmt="upperRoman" w:start="1"/>
          <w:cols w:space="708"/>
          <w:docGrid w:linePitch="360"/>
        </w:sectPr>
      </w:pPr>
    </w:p>
    <w:p w14:paraId="4470F038" w14:textId="12DF8B34" w:rsidR="00687570" w:rsidRPr="008602CB" w:rsidRDefault="0024155F" w:rsidP="0090349F">
      <w:pPr>
        <w:pStyle w:val="Ttulo1"/>
        <w:spacing w:before="0"/>
        <w:rPr>
          <w:color w:val="auto"/>
          <w:highlight w:val="yellow"/>
        </w:rPr>
      </w:pPr>
      <w:bookmarkStart w:id="387" w:name="_Toc198302063"/>
      <w:r w:rsidRPr="008602CB">
        <w:rPr>
          <w:color w:val="auto"/>
          <w:highlight w:val="yellow"/>
        </w:rPr>
        <w:lastRenderedPageBreak/>
        <w:t>Introdução</w:t>
      </w:r>
      <w:bookmarkEnd w:id="387"/>
    </w:p>
    <w:p w14:paraId="04E8D4FF" w14:textId="576132C9" w:rsidR="003658E6" w:rsidRPr="008602CB" w:rsidRDefault="00F923A8" w:rsidP="003658E6">
      <w:pPr>
        <w:pStyle w:val="Ttulo2"/>
        <w:rPr>
          <w:highlight w:val="yellow"/>
        </w:rPr>
      </w:pPr>
      <w:bookmarkStart w:id="388" w:name="_Toc198302064"/>
      <w:r w:rsidRPr="008602CB">
        <w:rPr>
          <w:highlight w:val="yellow"/>
        </w:rPr>
        <w:t>Contextualização</w:t>
      </w:r>
      <w:bookmarkEnd w:id="388"/>
    </w:p>
    <w:p w14:paraId="6FA5D158" w14:textId="5ECD640E" w:rsidR="00F923A8" w:rsidRPr="008602CB" w:rsidRDefault="00F923A8" w:rsidP="00F923A8">
      <w:pPr>
        <w:ind w:firstLine="708"/>
        <w:rPr>
          <w:highlight w:val="yellow"/>
        </w:rPr>
      </w:pPr>
      <w:r w:rsidRPr="008602CB">
        <w:rPr>
          <w:highlight w:val="yellow"/>
        </w:rPr>
        <w:t>No âmbito da Unidade Curricular (UC) de Estruturas de Dados Avançadas (EDA), inserida no 2º semestre do 1º ano do curso, foi-me atribuída a realização de um projeto prático como instrumento de avaliação, sob a orientação do docente Dr. Luís G. Ferreira. Este projeto tem como principal objetivo a aplicação e consolidação dos conhecimentos adquiridos ao longo do semestre, através da implementação e manipulação de estruturas de dados dinâmicas na linguagem de programação C.</w:t>
      </w:r>
    </w:p>
    <w:p w14:paraId="30E618E1" w14:textId="77777777" w:rsidR="00F923A8" w:rsidRPr="008602CB" w:rsidRDefault="00F923A8" w:rsidP="00F923A8">
      <w:pPr>
        <w:rPr>
          <w:highlight w:val="yellow"/>
        </w:rPr>
      </w:pPr>
    </w:p>
    <w:p w14:paraId="77665CD1" w14:textId="725B9197" w:rsidR="00F76D42" w:rsidRPr="008602CB" w:rsidRDefault="00F923A8" w:rsidP="00F923A8">
      <w:pPr>
        <w:pStyle w:val="Ttulo2"/>
        <w:rPr>
          <w:highlight w:val="yellow"/>
          <w:rPrChange w:id="389" w:author="Fábio Rafael Gomes Costa" w:date="2025-05-11T23:07:00Z" w16du:dateUtc="2025-05-11T22:07:00Z">
            <w:rPr>
              <w:highlight w:val="yellow"/>
            </w:rPr>
          </w:rPrChange>
        </w:rPr>
      </w:pPr>
      <w:bookmarkStart w:id="390" w:name="_Toc198302065"/>
      <w:r w:rsidRPr="008602CB">
        <w:rPr>
          <w:highlight w:val="yellow"/>
          <w:rPrChange w:id="391" w:author="Fábio Rafael Gomes Costa" w:date="2025-05-11T23:07:00Z" w16du:dateUtc="2025-05-11T22:07:00Z">
            <w:rPr>
              <w:highlight w:val="yellow"/>
            </w:rPr>
          </w:rPrChange>
        </w:rPr>
        <w:t>Motivação/</w:t>
      </w:r>
      <w:r w:rsidR="00F76D42" w:rsidRPr="008602CB">
        <w:rPr>
          <w:rFonts w:eastAsia="Times New Roman"/>
          <w:highlight w:val="yellow"/>
          <w:lang w:eastAsia="pt-PT"/>
          <w:rPrChange w:id="392" w:author="Fábio Rafael Gomes Costa" w:date="2025-05-11T23:07:00Z" w16du:dateUtc="2025-05-11T22:07:00Z">
            <w:rPr>
              <w:rFonts w:eastAsia="Times New Roman"/>
              <w:highlight w:val="yellow"/>
              <w:lang w:eastAsia="pt-PT"/>
            </w:rPr>
          </w:rPrChange>
        </w:rPr>
        <w:t>Pretensões e Objetivos</w:t>
      </w:r>
      <w:bookmarkEnd w:id="390"/>
    </w:p>
    <w:p w14:paraId="2699A86E" w14:textId="77777777" w:rsidR="000F3C32" w:rsidRPr="008602CB" w:rsidRDefault="000F3C32">
      <w:pPr>
        <w:ind w:firstLine="708"/>
        <w:rPr>
          <w:ins w:id="393" w:author="Fábio Rafael Gomes Costa" w:date="2025-05-11T23:10:00Z"/>
          <w:highlight w:val="yellow"/>
        </w:rPr>
        <w:pPrChange w:id="394" w:author="Fábio Rafael Gomes Costa" w:date="2025-05-11T23:10:00Z" w16du:dateUtc="2025-05-11T22:10:00Z">
          <w:pPr>
            <w:pStyle w:val="Ttulo2"/>
          </w:pPr>
        </w:pPrChange>
      </w:pPr>
      <w:ins w:id="395" w:author="Fábio Rafael Gomes Costa" w:date="2025-05-11T23:10:00Z">
        <w:r w:rsidRPr="008602CB">
          <w:rPr>
            <w:highlight w:val="yellow"/>
          </w:rPr>
          <w:t>O desenvolvimento da Fase 2 deste projeto tem como principal motivação o aprofundamento do estudo e aplicação de estruturas de dados do tipo grafo, uma das mais relevantes na modelação de sistemas complexos. Pretende-se consolidar o conhecimento sobre a representação de grafos por listas de adjacência, integrando esse modelo com conceitos previamente abordados, como listas ligadas e modularização de código.</w:t>
        </w:r>
      </w:ins>
    </w:p>
    <w:p w14:paraId="6FDF5D1F" w14:textId="77777777" w:rsidR="000F3C32" w:rsidRPr="008602CB" w:rsidRDefault="000F3C32">
      <w:pPr>
        <w:ind w:firstLine="708"/>
        <w:rPr>
          <w:ins w:id="396" w:author="Fábio Rafael Gomes Costa" w:date="2025-05-11T23:10:00Z"/>
          <w:highlight w:val="yellow"/>
        </w:rPr>
        <w:pPrChange w:id="397" w:author="Fábio Rafael Gomes Costa" w:date="2025-05-11T23:11:00Z" w16du:dateUtc="2025-05-11T22:11:00Z">
          <w:pPr>
            <w:pStyle w:val="Ttulo2"/>
          </w:pPr>
        </w:pPrChange>
      </w:pPr>
      <w:ins w:id="398" w:author="Fábio Rafael Gomes Costa" w:date="2025-05-11T23:10:00Z">
        <w:r w:rsidRPr="008602CB">
          <w:rPr>
            <w:highlight w:val="yellow"/>
          </w:rPr>
          <w:t>Os principais objetivos desta fase são:</w:t>
        </w:r>
      </w:ins>
    </w:p>
    <w:p w14:paraId="6704744E" w14:textId="77777777" w:rsidR="000F3C32" w:rsidRPr="008602CB" w:rsidRDefault="000F3C32">
      <w:pPr>
        <w:pStyle w:val="PargrafodaLista"/>
        <w:numPr>
          <w:ilvl w:val="0"/>
          <w:numId w:val="31"/>
        </w:numPr>
        <w:rPr>
          <w:ins w:id="399" w:author="Fábio Rafael Gomes Costa" w:date="2025-05-11T23:10:00Z"/>
          <w:highlight w:val="yellow"/>
        </w:rPr>
        <w:pPrChange w:id="400" w:author="Fábio Rafael Gomes Costa" w:date="2025-05-11T23:10:00Z" w16du:dateUtc="2025-05-11T22:10:00Z">
          <w:pPr>
            <w:pStyle w:val="Ttulo2"/>
          </w:pPr>
        </w:pPrChange>
      </w:pPr>
      <w:ins w:id="401" w:author="Fábio Rafael Gomes Costa" w:date="2025-05-11T23:10:00Z">
        <w:r w:rsidRPr="008602CB">
          <w:rPr>
            <w:highlight w:val="yellow"/>
          </w:rPr>
          <w:t>Implementar algoritmos clássicos de travessia, como DFS (Depth-First Search) e BFS (Breadth-First Search);</w:t>
        </w:r>
      </w:ins>
    </w:p>
    <w:p w14:paraId="30EED2E4" w14:textId="77777777" w:rsidR="000F3C32" w:rsidRPr="008602CB" w:rsidRDefault="000F3C32">
      <w:pPr>
        <w:pStyle w:val="PargrafodaLista"/>
        <w:numPr>
          <w:ilvl w:val="0"/>
          <w:numId w:val="31"/>
        </w:numPr>
        <w:rPr>
          <w:ins w:id="402" w:author="Fábio Rafael Gomes Costa" w:date="2025-05-11T23:10:00Z"/>
          <w:highlight w:val="yellow"/>
        </w:rPr>
        <w:pPrChange w:id="403" w:author="Fábio Rafael Gomes Costa" w:date="2025-05-11T23:10:00Z" w16du:dateUtc="2025-05-11T22:10:00Z">
          <w:pPr>
            <w:pStyle w:val="Ttulo2"/>
          </w:pPr>
        </w:pPrChange>
      </w:pPr>
      <w:ins w:id="404" w:author="Fábio Rafael Gomes Costa" w:date="2025-05-11T23:10:00Z">
        <w:r w:rsidRPr="008602CB">
          <w:rPr>
            <w:highlight w:val="yellow"/>
          </w:rPr>
          <w:t>Desenvolver mecanismos para identificar todos os caminhos possíveis entre duas antenas, recorrendo a backtracking;</w:t>
        </w:r>
      </w:ins>
    </w:p>
    <w:p w14:paraId="551D46A6" w14:textId="77777777" w:rsidR="000F3C32" w:rsidRPr="008602CB" w:rsidRDefault="000F3C32">
      <w:pPr>
        <w:pStyle w:val="PargrafodaLista"/>
        <w:numPr>
          <w:ilvl w:val="0"/>
          <w:numId w:val="31"/>
        </w:numPr>
        <w:rPr>
          <w:ins w:id="405" w:author="Fábio Rafael Gomes Costa" w:date="2025-05-11T23:10:00Z"/>
          <w:highlight w:val="yellow"/>
        </w:rPr>
        <w:pPrChange w:id="406" w:author="Fábio Rafael Gomes Costa" w:date="2025-05-11T23:10:00Z" w16du:dateUtc="2025-05-11T22:10:00Z">
          <w:pPr>
            <w:pStyle w:val="Ttulo2"/>
          </w:pPr>
        </w:pPrChange>
      </w:pPr>
      <w:ins w:id="407" w:author="Fábio Rafael Gomes Costa" w:date="2025-05-11T23:10:00Z">
        <w:r w:rsidRPr="008602CB">
          <w:rPr>
            <w:highlight w:val="yellow"/>
          </w:rPr>
          <w:t>Reforçar a capacidade de resolução de problemas de conectividade, acessibilidade e propagação em redes.</w:t>
        </w:r>
      </w:ins>
    </w:p>
    <w:p w14:paraId="5F2C35A1" w14:textId="77777777" w:rsidR="000F3C32" w:rsidRPr="008602CB" w:rsidRDefault="000F3C32">
      <w:pPr>
        <w:ind w:firstLine="708"/>
        <w:rPr>
          <w:ins w:id="408" w:author="Fábio Rafael Gomes Costa" w:date="2025-05-11T23:10:00Z"/>
          <w:highlight w:val="yellow"/>
        </w:rPr>
        <w:pPrChange w:id="409" w:author="Fábio Rafael Gomes Costa" w:date="2025-05-11T23:11:00Z" w16du:dateUtc="2025-05-11T22:11:00Z">
          <w:pPr>
            <w:pStyle w:val="Ttulo2"/>
          </w:pPr>
        </w:pPrChange>
      </w:pPr>
      <w:ins w:id="410" w:author="Fábio Rafael Gomes Costa" w:date="2025-05-11T23:10:00Z">
        <w:r w:rsidRPr="008602CB">
          <w:rPr>
            <w:highlight w:val="yellow"/>
          </w:rPr>
          <w:t>Adicionalmente, esta fase promove boas práticas de desenvolvimento, como:</w:t>
        </w:r>
      </w:ins>
    </w:p>
    <w:p w14:paraId="3E124DD6" w14:textId="77777777" w:rsidR="000F3C32" w:rsidRPr="008602CB" w:rsidRDefault="000F3C32">
      <w:pPr>
        <w:pStyle w:val="PargrafodaLista"/>
        <w:numPr>
          <w:ilvl w:val="0"/>
          <w:numId w:val="32"/>
        </w:numPr>
        <w:rPr>
          <w:ins w:id="411" w:author="Fábio Rafael Gomes Costa" w:date="2025-05-11T23:10:00Z"/>
          <w:highlight w:val="yellow"/>
        </w:rPr>
        <w:pPrChange w:id="412" w:author="Fábio Rafael Gomes Costa" w:date="2025-05-11T23:10:00Z" w16du:dateUtc="2025-05-11T22:10:00Z">
          <w:pPr>
            <w:pStyle w:val="Ttulo2"/>
          </w:pPr>
        </w:pPrChange>
      </w:pPr>
      <w:ins w:id="413" w:author="Fábio Rafael Gomes Costa" w:date="2025-05-11T23:10:00Z">
        <w:r w:rsidRPr="008602CB">
          <w:rPr>
            <w:highlight w:val="yellow"/>
          </w:rPr>
          <w:t>Organização modular do código;</w:t>
        </w:r>
      </w:ins>
    </w:p>
    <w:p w14:paraId="5F40D73E" w14:textId="77777777" w:rsidR="000F3C32" w:rsidRPr="008602CB" w:rsidRDefault="000F3C32">
      <w:pPr>
        <w:pStyle w:val="PargrafodaLista"/>
        <w:numPr>
          <w:ilvl w:val="0"/>
          <w:numId w:val="32"/>
        </w:numPr>
        <w:rPr>
          <w:ins w:id="414" w:author="Fábio Rafael Gomes Costa" w:date="2025-05-11T23:10:00Z"/>
          <w:highlight w:val="yellow"/>
        </w:rPr>
        <w:pPrChange w:id="415" w:author="Fábio Rafael Gomes Costa" w:date="2025-05-11T23:10:00Z" w16du:dateUtc="2025-05-11T22:10:00Z">
          <w:pPr>
            <w:pStyle w:val="Ttulo2"/>
          </w:pPr>
        </w:pPrChange>
      </w:pPr>
      <w:ins w:id="416" w:author="Fábio Rafael Gomes Costa" w:date="2025-05-11T23:10:00Z">
        <w:r w:rsidRPr="008602CB">
          <w:rPr>
            <w:highlight w:val="yellow"/>
          </w:rPr>
          <w:t>Documentação técnica com Doxygen;</w:t>
        </w:r>
      </w:ins>
    </w:p>
    <w:p w14:paraId="558E50D2" w14:textId="77777777" w:rsidR="000F3C32" w:rsidRPr="008602CB" w:rsidRDefault="000F3C32">
      <w:pPr>
        <w:pStyle w:val="PargrafodaLista"/>
        <w:numPr>
          <w:ilvl w:val="0"/>
          <w:numId w:val="32"/>
        </w:numPr>
        <w:rPr>
          <w:ins w:id="417" w:author="Fábio Rafael Gomes Costa" w:date="2025-05-11T23:10:00Z"/>
          <w:highlight w:val="yellow"/>
        </w:rPr>
        <w:pPrChange w:id="418" w:author="Fábio Rafael Gomes Costa" w:date="2025-05-11T23:10:00Z" w16du:dateUtc="2025-05-11T22:10:00Z">
          <w:pPr>
            <w:pStyle w:val="Ttulo2"/>
          </w:pPr>
        </w:pPrChange>
      </w:pPr>
      <w:ins w:id="419" w:author="Fábio Rafael Gomes Costa" w:date="2025-05-11T23:10:00Z">
        <w:r w:rsidRPr="008602CB">
          <w:rPr>
            <w:highlight w:val="yellow"/>
          </w:rPr>
          <w:t>Utilização eficiente da memória através de vetores e estruturas dinâmicas;</w:t>
        </w:r>
      </w:ins>
    </w:p>
    <w:p w14:paraId="4FBF6653" w14:textId="77777777" w:rsidR="000F3C32" w:rsidRPr="008602CB" w:rsidRDefault="000F3C32">
      <w:pPr>
        <w:pStyle w:val="PargrafodaLista"/>
        <w:numPr>
          <w:ilvl w:val="0"/>
          <w:numId w:val="32"/>
        </w:numPr>
        <w:rPr>
          <w:ins w:id="420" w:author="Fábio Rafael Gomes Costa" w:date="2025-05-11T23:10:00Z"/>
          <w:highlight w:val="yellow"/>
        </w:rPr>
        <w:pPrChange w:id="421" w:author="Fábio Rafael Gomes Costa" w:date="2025-05-11T23:10:00Z" w16du:dateUtc="2025-05-11T22:10:00Z">
          <w:pPr>
            <w:pStyle w:val="Ttulo2"/>
          </w:pPr>
        </w:pPrChange>
      </w:pPr>
      <w:ins w:id="422" w:author="Fábio Rafael Gomes Costa" w:date="2025-05-11T23:10:00Z">
        <w:r w:rsidRPr="008602CB">
          <w:rPr>
            <w:highlight w:val="yellow"/>
          </w:rPr>
          <w:t>Aplicação de estruturas e algoritmos a dados espaciais em formato matricial.</w:t>
        </w:r>
      </w:ins>
    </w:p>
    <w:p w14:paraId="6A7AF5BD" w14:textId="6FFCF69F" w:rsidR="003A10AA" w:rsidRPr="008602CB" w:rsidDel="000F3C32" w:rsidRDefault="003A10AA">
      <w:pPr>
        <w:ind w:firstLine="708"/>
        <w:rPr>
          <w:del w:id="423" w:author="Fábio Rafael Gomes Costa" w:date="2025-05-11T23:04:00Z" w16du:dateUtc="2025-05-11T22:04:00Z"/>
          <w:highlight w:val="yellow"/>
        </w:rPr>
        <w:pPrChange w:id="424" w:author="Fábio Rafael Gomes Costa" w:date="2025-05-11T23:06:00Z" w16du:dateUtc="2025-05-11T22:06:00Z">
          <w:pPr/>
        </w:pPrChange>
      </w:pPr>
      <w:del w:id="425" w:author="Fábio Rafael Gomes Costa" w:date="2025-05-11T23:04:00Z" w16du:dateUtc="2025-05-11T22:04:00Z">
        <w:r w:rsidRPr="008602CB" w:rsidDel="000F3C32">
          <w:rPr>
            <w:highlight w:val="yellow"/>
          </w:rPr>
          <w:delText xml:space="preserve">O desenvolvimento deste projeto visa aprofundar a compreensão sobre o uso de estruturas de dados dinâmicas, destacando a importância da sua correta definição, implementação e manipulação. Além disso, pretende-se estimular a capacidade de resolução de problemas computacionais, reforçando boas práticas de programação, como modularização, documentação com </w:delText>
        </w:r>
        <w:r w:rsidRPr="008602CB" w:rsidDel="000F3C32">
          <w:rPr>
            <w:i/>
            <w:iCs/>
            <w:highlight w:val="yellow"/>
          </w:rPr>
          <w:delText>Doxygen</w:delText>
        </w:r>
        <w:r w:rsidRPr="008602CB" w:rsidDel="000F3C32">
          <w:rPr>
            <w:highlight w:val="yellow"/>
          </w:rPr>
          <w:delText xml:space="preserve"> e armazenamento eficiente de dados em ficheiros.</w:delText>
        </w:r>
      </w:del>
    </w:p>
    <w:p w14:paraId="0C1FCB65" w14:textId="49B43012" w:rsidR="00F923A8" w:rsidRPr="008602CB" w:rsidDel="000F3C32" w:rsidRDefault="003A10AA">
      <w:pPr>
        <w:rPr>
          <w:del w:id="426" w:author="Fábio Rafael Gomes Costa" w:date="2025-05-11T23:04:00Z" w16du:dateUtc="2025-05-11T22:04:00Z"/>
          <w:highlight w:val="yellow"/>
        </w:rPr>
        <w:pPrChange w:id="427" w:author="Fábio Rafael Gomes Costa" w:date="2025-05-11T23:05:00Z" w16du:dateUtc="2025-05-11T22:05:00Z">
          <w:pPr>
            <w:pStyle w:val="Ttulo2"/>
          </w:pPr>
        </w:pPrChange>
      </w:pPr>
      <w:del w:id="428" w:author="Fábio Rafael Gomes Costa" w:date="2025-05-11T23:04:00Z" w16du:dateUtc="2025-05-11T22:04:00Z">
        <w:r w:rsidRPr="008602CB" w:rsidDel="000F3C32">
          <w:rPr>
            <w:highlight w:val="yellow"/>
          </w:rPr>
          <w:delText>Na Fase 1, será dada ênfase à construção e manipulação de listas ligadas, abordando operações fundamentais, como inserção e remoção de elementos, bem como a identificação de padrões específicos dentro dos dados armazenados. Esta abordagem permitirá compreender melhor as vantagens e desafios associados a esta estrutura de dados, preparando o terreno para a implementação de soluções mais complexas nas fases subsequentes do projeto.</w:delText>
        </w:r>
      </w:del>
    </w:p>
    <w:p w14:paraId="5985420A" w14:textId="77777777" w:rsidR="00AE2A8E" w:rsidRPr="008602CB" w:rsidRDefault="00AE2A8E">
      <w:pPr>
        <w:rPr>
          <w:highlight w:val="yellow"/>
        </w:rPr>
        <w:pPrChange w:id="429" w:author="Fábio Rafael Gomes Costa" w:date="2025-05-11T23:05:00Z" w16du:dateUtc="2025-05-11T22:05:00Z">
          <w:pPr>
            <w:pStyle w:val="Ttulo2"/>
          </w:pPr>
        </w:pPrChange>
      </w:pPr>
    </w:p>
    <w:p w14:paraId="3FDD1241" w14:textId="5761AF0C" w:rsidR="00AE2A8E" w:rsidRPr="008602CB" w:rsidRDefault="00AE2A8E" w:rsidP="00AE2A8E">
      <w:pPr>
        <w:pStyle w:val="Ttulo2"/>
        <w:rPr>
          <w:highlight w:val="yellow"/>
          <w:rPrChange w:id="430" w:author="Fábio Rafael Gomes Costa" w:date="2025-05-11T23:07:00Z" w16du:dateUtc="2025-05-11T22:07:00Z">
            <w:rPr>
              <w:highlight w:val="yellow"/>
            </w:rPr>
          </w:rPrChange>
        </w:rPr>
      </w:pPr>
      <w:bookmarkStart w:id="431" w:name="_Toc198302066"/>
      <w:r w:rsidRPr="008602CB">
        <w:rPr>
          <w:highlight w:val="yellow"/>
          <w:rPrChange w:id="432" w:author="Fábio Rafael Gomes Costa" w:date="2025-05-11T23:07:00Z" w16du:dateUtc="2025-05-11T22:07:00Z">
            <w:rPr>
              <w:highlight w:val="yellow"/>
            </w:rPr>
          </w:rPrChange>
        </w:rPr>
        <w:lastRenderedPageBreak/>
        <w:t>Metodologia de Trabalho</w:t>
      </w:r>
      <w:bookmarkEnd w:id="431"/>
    </w:p>
    <w:p w14:paraId="77D2F8B6" w14:textId="77777777" w:rsidR="000F3C32" w:rsidRPr="008602CB" w:rsidRDefault="000F3C32">
      <w:pPr>
        <w:ind w:firstLine="708"/>
        <w:rPr>
          <w:ins w:id="433" w:author="Fábio Rafael Gomes Costa" w:date="2025-05-11T23:06:00Z" w16du:dateUtc="2025-05-11T22:06:00Z"/>
          <w:highlight w:val="yellow"/>
        </w:rPr>
        <w:pPrChange w:id="434" w:author="Fábio Rafael Gomes Costa" w:date="2025-05-11T23:07:00Z" w16du:dateUtc="2025-05-11T22:07:00Z">
          <w:pPr>
            <w:pStyle w:val="Ttulo2"/>
          </w:pPr>
        </w:pPrChange>
      </w:pPr>
      <w:ins w:id="435" w:author="Fábio Rafael Gomes Costa" w:date="2025-05-11T23:06:00Z" w16du:dateUtc="2025-05-11T22:06:00Z">
        <w:r w:rsidRPr="008602CB">
          <w:rPr>
            <w:highlight w:val="yellow"/>
          </w:rPr>
          <w:t>Nesta segunda fase, foi mantida uma abordagem faseada e incremental, dando continuidade à estrutura desenvolvida anteriormente. Inicialmente, procedeu-se à análise do enunciado da fase 2, com o objetivo de identificar as novas exigências técnicas, nomeadamente a representação do grafo, o cálculo das zonas nefastas, e a implementação de algoritmos de percursos.</w:t>
        </w:r>
      </w:ins>
    </w:p>
    <w:p w14:paraId="501AAA20" w14:textId="77777777" w:rsidR="000F3C32" w:rsidRPr="008602CB" w:rsidRDefault="000F3C32">
      <w:pPr>
        <w:ind w:firstLine="708"/>
        <w:rPr>
          <w:ins w:id="436" w:author="Fábio Rafael Gomes Costa" w:date="2025-05-11T23:06:00Z" w16du:dateUtc="2025-05-11T22:06:00Z"/>
          <w:highlight w:val="yellow"/>
        </w:rPr>
        <w:pPrChange w:id="437" w:author="Fábio Rafael Gomes Costa" w:date="2025-05-11T23:07:00Z" w16du:dateUtc="2025-05-11T22:07:00Z">
          <w:pPr>
            <w:pStyle w:val="Ttulo2"/>
          </w:pPr>
        </w:pPrChange>
      </w:pPr>
      <w:ins w:id="438" w:author="Fábio Rafael Gomes Costa" w:date="2025-05-11T23:06:00Z" w16du:dateUtc="2025-05-11T22:06:00Z">
        <w:r w:rsidRPr="008602CB">
          <w:rPr>
            <w:highlight w:val="yellow"/>
          </w:rPr>
          <w:t>O código foi organizado de forma modular e extensível, garantindo compatibilidade com as estruturas já existentes. A implementação do grafo por lista de adjacência foi integrada diretamente à estrutura das antenas, permitindo uma representação eficiente das conexões entre vértices.</w:t>
        </w:r>
      </w:ins>
    </w:p>
    <w:p w14:paraId="7A8B057C" w14:textId="77777777" w:rsidR="000F3C32" w:rsidRPr="008602CB" w:rsidRDefault="000F3C32">
      <w:pPr>
        <w:ind w:firstLine="708"/>
        <w:rPr>
          <w:ins w:id="439" w:author="Fábio Rafael Gomes Costa" w:date="2025-05-11T23:06:00Z" w16du:dateUtc="2025-05-11T22:06:00Z"/>
          <w:highlight w:val="yellow"/>
        </w:rPr>
        <w:pPrChange w:id="440" w:author="Fábio Rafael Gomes Costa" w:date="2025-05-11T23:07:00Z" w16du:dateUtc="2025-05-11T22:07:00Z">
          <w:pPr>
            <w:pStyle w:val="Ttulo2"/>
          </w:pPr>
        </w:pPrChange>
      </w:pPr>
      <w:ins w:id="441" w:author="Fábio Rafael Gomes Costa" w:date="2025-05-11T23:06:00Z" w16du:dateUtc="2025-05-11T22:06:00Z">
        <w:r w:rsidRPr="008602CB">
          <w:rPr>
            <w:highlight w:val="yellow"/>
          </w:rPr>
          <w:t>Os algoritmos de DFS, BFS e backtracking foram desenvolvidos individualmente, testados de forma isolada, e depois integrados no sistema global. Durante o processo, foram realizados testes frequentes para garantir o correto funcionamento das travessias e a coerência dos caminhos identificados.</w:t>
        </w:r>
      </w:ins>
    </w:p>
    <w:p w14:paraId="14729734" w14:textId="38A84C77" w:rsidR="00280C9D" w:rsidRPr="008602CB" w:rsidDel="000F3C32" w:rsidRDefault="000F3C32">
      <w:pPr>
        <w:ind w:firstLine="576"/>
        <w:rPr>
          <w:del w:id="442" w:author="Fábio Rafael Gomes Costa" w:date="2025-05-11T23:06:00Z" w16du:dateUtc="2025-05-11T22:06:00Z"/>
          <w:highlight w:val="yellow"/>
        </w:rPr>
        <w:pPrChange w:id="443" w:author="Fábio Rafael Gomes Costa" w:date="2025-05-11T23:07:00Z" w16du:dateUtc="2025-05-11T22:07:00Z">
          <w:pPr/>
        </w:pPrChange>
      </w:pPr>
      <w:ins w:id="444" w:author="Fábio Rafael Gomes Costa" w:date="2025-05-11T23:06:00Z" w16du:dateUtc="2025-05-11T22:06:00Z">
        <w:r w:rsidRPr="008602CB">
          <w:rPr>
            <w:highlight w:val="yellow"/>
          </w:rPr>
          <w:t>A documentação foi atualizada com o auxílio do Doxygen, mantendo a clareza da arquitetura do código e facilitando a compreensão das funções envolvidas. Todo o desenvolvimento foi acompanhado com controlo de versões através do GitHub.</w:t>
        </w:r>
      </w:ins>
      <w:del w:id="445" w:author="Fábio Rafael Gomes Costa" w:date="2025-05-11T23:06:00Z" w16du:dateUtc="2025-05-11T22:06:00Z">
        <w:r w:rsidR="00142A90" w:rsidRPr="008602CB" w:rsidDel="000F3C32">
          <w:rPr>
            <w:highlight w:val="yellow"/>
          </w:rPr>
          <w:delText xml:space="preserve">Para a concretização deste projeto, foi adotada uma abordagem faseada, que permitiu uma evolução gradual e sustentada do desenvolvimento. Inicialmente, foi feita uma análise cuidada dos requisitos propostos, de forma a planear as funcionalidades a implementar e a definir a estrutura geral do código. Seguidamente, iniciou-se a fase de codificação, onde cada </w:delText>
        </w:r>
        <w:r w:rsidR="007524F9" w:rsidRPr="008602CB" w:rsidDel="000F3C32">
          <w:rPr>
            <w:highlight w:val="yellow"/>
          </w:rPr>
          <w:delText>forma</w:delText>
        </w:r>
        <w:r w:rsidR="00142A90" w:rsidRPr="008602CB" w:rsidDel="000F3C32">
          <w:rPr>
            <w:highlight w:val="yellow"/>
          </w:rPr>
          <w:delText xml:space="preserve"> foi </w:delText>
        </w:r>
        <w:r w:rsidR="007524F9" w:rsidRPr="008602CB" w:rsidDel="000F3C32">
          <w:rPr>
            <w:highlight w:val="yellow"/>
          </w:rPr>
          <w:delText>desenvolvida</w:delText>
        </w:r>
        <w:r w:rsidR="00142A90" w:rsidRPr="008602CB" w:rsidDel="000F3C32">
          <w:rPr>
            <w:highlight w:val="yellow"/>
          </w:rPr>
          <w:delText xml:space="preserve"> de forma modular, facilitando tanto a leitura como a manutenção do código. Ao longo do processo, foram realizados testes frequentes com o objetivo de garantir a correção das operações e a integridade dos dados. A documentação foi também integrada desde cedo, utilizando o </w:delText>
        </w:r>
        <w:r w:rsidR="00142A90" w:rsidRPr="008602CB" w:rsidDel="000F3C32">
          <w:rPr>
            <w:i/>
            <w:iCs/>
            <w:highlight w:val="yellow"/>
          </w:rPr>
          <w:delText>Doxygen</w:delText>
        </w:r>
        <w:r w:rsidR="00142A90" w:rsidRPr="008602CB" w:rsidDel="000F3C32">
          <w:rPr>
            <w:highlight w:val="yellow"/>
          </w:rPr>
          <w:delText xml:space="preserve"> para manter a organização e clareza do código.</w:delText>
        </w:r>
      </w:del>
    </w:p>
    <w:p w14:paraId="631947B0" w14:textId="77777777" w:rsidR="000F3C32" w:rsidRPr="008602CB" w:rsidRDefault="000F3C32">
      <w:pPr>
        <w:ind w:firstLine="576"/>
        <w:rPr>
          <w:ins w:id="446" w:author="Fábio Rafael Gomes Costa" w:date="2025-05-11T23:07:00Z" w16du:dateUtc="2025-05-11T22:07:00Z"/>
          <w:highlight w:val="yellow"/>
        </w:rPr>
        <w:pPrChange w:id="447" w:author="Fábio Rafael Gomes Costa" w:date="2025-05-11T23:07:00Z" w16du:dateUtc="2025-05-11T22:07:00Z">
          <w:pPr>
            <w:pStyle w:val="Ttulo2"/>
          </w:pPr>
        </w:pPrChange>
      </w:pPr>
    </w:p>
    <w:p w14:paraId="14482679" w14:textId="77777777" w:rsidR="00142A90" w:rsidRPr="008602CB" w:rsidRDefault="00142A90">
      <w:pPr>
        <w:rPr>
          <w:highlight w:val="yellow"/>
        </w:rPr>
        <w:pPrChange w:id="448" w:author="Fábio Rafael Gomes Costa" w:date="2025-05-11T23:06:00Z" w16du:dateUtc="2025-05-11T22:06:00Z">
          <w:pPr>
            <w:pStyle w:val="Ttulo2"/>
          </w:pPr>
        </w:pPrChange>
      </w:pPr>
    </w:p>
    <w:p w14:paraId="6CEA9BE4" w14:textId="2CAEC7B2" w:rsidR="00280C9D" w:rsidRPr="008602CB" w:rsidRDefault="00280C9D" w:rsidP="00280C9D">
      <w:pPr>
        <w:pStyle w:val="Ttulo2"/>
        <w:rPr>
          <w:highlight w:val="yellow"/>
        </w:rPr>
      </w:pPr>
      <w:bookmarkStart w:id="449" w:name="_Toc198302067"/>
      <w:r w:rsidRPr="008602CB">
        <w:rPr>
          <w:highlight w:val="yellow"/>
        </w:rPr>
        <w:t>Ferramentas e Tecnologias Utilizadas</w:t>
      </w:r>
      <w:bookmarkEnd w:id="449"/>
    </w:p>
    <w:p w14:paraId="4EFEA270" w14:textId="0EA4B744" w:rsidR="00280C9D" w:rsidRPr="008602CB" w:rsidRDefault="007524F9" w:rsidP="006E1357">
      <w:pPr>
        <w:ind w:firstLine="708"/>
        <w:rPr>
          <w:highlight w:val="yellow"/>
          <w:lang w:eastAsia="pt-PT"/>
        </w:rPr>
      </w:pPr>
      <w:r w:rsidRPr="008602CB">
        <w:rPr>
          <w:highlight w:val="yellow"/>
          <w:lang w:eastAsia="pt-PT"/>
        </w:rPr>
        <w:t xml:space="preserve">No desenvolvimento do projeto, utilizei a linguagem de programação C, utilizada no contexto de sala de aula. O </w:t>
      </w:r>
      <w:r w:rsidRPr="008602CB">
        <w:rPr>
          <w:i/>
          <w:iCs/>
          <w:highlight w:val="yellow"/>
          <w:lang w:eastAsia="pt-PT"/>
        </w:rPr>
        <w:t>Visual Studio</w:t>
      </w:r>
      <w:r w:rsidRPr="008602CB">
        <w:rPr>
          <w:highlight w:val="yellow"/>
          <w:lang w:eastAsia="pt-PT"/>
        </w:rPr>
        <w:t xml:space="preserve"> foi o ambiente escolhido pela sua interface intuitiva e funcionalidades de depuração. Para o controlo de versões, recorreu-se ao </w:t>
      </w:r>
      <w:r w:rsidRPr="008602CB">
        <w:rPr>
          <w:i/>
          <w:iCs/>
          <w:highlight w:val="yellow"/>
          <w:lang w:eastAsia="pt-PT"/>
        </w:rPr>
        <w:t>GitHub</w:t>
      </w:r>
      <w:r w:rsidRPr="008602CB">
        <w:rPr>
          <w:highlight w:val="yellow"/>
          <w:lang w:eastAsia="pt-PT"/>
        </w:rPr>
        <w:t xml:space="preserve">, garantindo o acompanhamento e preservação do código. A documentação foi gerada automaticamente com o </w:t>
      </w:r>
      <w:r w:rsidRPr="008602CB">
        <w:rPr>
          <w:i/>
          <w:iCs/>
          <w:highlight w:val="yellow"/>
          <w:lang w:eastAsia="pt-PT"/>
        </w:rPr>
        <w:t>Doxygen</w:t>
      </w:r>
      <w:r w:rsidRPr="008602CB">
        <w:rPr>
          <w:highlight w:val="yellow"/>
          <w:lang w:eastAsia="pt-PT"/>
        </w:rPr>
        <w:t xml:space="preserve">, a partir de comentários no código. Finalmente, o </w:t>
      </w:r>
      <w:r w:rsidRPr="008602CB">
        <w:rPr>
          <w:i/>
          <w:iCs/>
          <w:highlight w:val="yellow"/>
          <w:lang w:eastAsia="pt-PT"/>
        </w:rPr>
        <w:t>Microsoft Word</w:t>
      </w:r>
      <w:r w:rsidRPr="008602CB">
        <w:rPr>
          <w:highlight w:val="yellow"/>
          <w:lang w:eastAsia="pt-PT"/>
        </w:rPr>
        <w:t xml:space="preserve"> foi utilizado para a redação do relatório.</w:t>
      </w:r>
    </w:p>
    <w:p w14:paraId="79DEB71F" w14:textId="77777777" w:rsidR="007524F9" w:rsidRPr="008602CB" w:rsidRDefault="007524F9" w:rsidP="006E1357">
      <w:pPr>
        <w:ind w:firstLine="708"/>
        <w:rPr>
          <w:highlight w:val="yellow"/>
          <w:lang w:eastAsia="pt-PT"/>
        </w:rPr>
      </w:pPr>
    </w:p>
    <w:p w14:paraId="5EEC5E70" w14:textId="64B1CFF8" w:rsidR="00F76D42" w:rsidRPr="008602CB" w:rsidRDefault="00F76D42" w:rsidP="003658E6">
      <w:pPr>
        <w:pStyle w:val="Ttulo2"/>
        <w:rPr>
          <w:rFonts w:eastAsia="Times New Roman"/>
          <w:highlight w:val="yellow"/>
          <w:lang w:eastAsia="pt-PT"/>
        </w:rPr>
      </w:pPr>
      <w:bookmarkStart w:id="450" w:name="_Toc198302068"/>
      <w:r w:rsidRPr="008602CB">
        <w:rPr>
          <w:rFonts w:eastAsia="Times New Roman"/>
          <w:highlight w:val="yellow"/>
          <w:lang w:eastAsia="pt-PT"/>
        </w:rPr>
        <w:t>Estrutura do Documento</w:t>
      </w:r>
      <w:bookmarkEnd w:id="450"/>
    </w:p>
    <w:p w14:paraId="313D7915" w14:textId="3353E603" w:rsidR="007524F9" w:rsidRPr="008602CB" w:rsidRDefault="007524F9" w:rsidP="007524F9">
      <w:pPr>
        <w:ind w:firstLine="708"/>
        <w:rPr>
          <w:highlight w:val="yellow"/>
        </w:rPr>
      </w:pPr>
      <w:r w:rsidRPr="008602CB">
        <w:rPr>
          <w:highlight w:val="yellow"/>
        </w:rPr>
        <w:t xml:space="preserve">Este relatório foi organizado de forma a apresentar o trabalho desenvolvido de maneira clara e sequencial. Inicia-se com a capa, subcapa e Ficha de Identificação, seguida </w:t>
      </w:r>
      <w:r w:rsidRPr="008602CB">
        <w:rPr>
          <w:highlight w:val="yellow"/>
        </w:rPr>
        <w:lastRenderedPageBreak/>
        <w:t>do Resumo e do Índice, que inclui tanto os tópicos principais como o Índice de Figuras, o Índice de Fragmentos de Código e a Lista de Siglas e Acrónimos.</w:t>
      </w:r>
    </w:p>
    <w:p w14:paraId="1E5AEB8E" w14:textId="77777777" w:rsidR="007524F9" w:rsidRPr="008602CB" w:rsidRDefault="007524F9" w:rsidP="007524F9">
      <w:pPr>
        <w:ind w:firstLine="708"/>
        <w:rPr>
          <w:highlight w:val="yellow"/>
        </w:rPr>
      </w:pPr>
      <w:r w:rsidRPr="008602CB">
        <w:rPr>
          <w:highlight w:val="yellow"/>
        </w:rPr>
        <w:t>A Introdução apresenta o enquadramento geral do projeto, incluindo a contextualização, os objetivos, a metodologia e as ferramentas utilizadas.</w:t>
      </w:r>
    </w:p>
    <w:p w14:paraId="210B60A8" w14:textId="62D795F4" w:rsidR="007524F9" w:rsidRPr="008602CB" w:rsidRDefault="007524F9" w:rsidP="007524F9">
      <w:pPr>
        <w:ind w:firstLine="708"/>
        <w:rPr>
          <w:highlight w:val="yellow"/>
        </w:rPr>
      </w:pPr>
      <w:r w:rsidRPr="008602CB">
        <w:rPr>
          <w:highlight w:val="yellow"/>
        </w:rPr>
        <w:t>Seguindo a introdução, encontra-se o Enquadramento Teórico e Prático, onde são discutidos os fundamentos teóricos</w:t>
      </w:r>
      <w:r w:rsidR="002D28D4" w:rsidRPr="008602CB">
        <w:rPr>
          <w:highlight w:val="yellow"/>
        </w:rPr>
        <w:t>.</w:t>
      </w:r>
    </w:p>
    <w:p w14:paraId="4C87DE1A" w14:textId="77777777" w:rsidR="007524F9" w:rsidRPr="008602CB" w:rsidRDefault="007524F9" w:rsidP="007524F9">
      <w:pPr>
        <w:ind w:firstLine="708"/>
        <w:rPr>
          <w:highlight w:val="yellow"/>
        </w:rPr>
      </w:pPr>
      <w:r w:rsidRPr="008602CB">
        <w:rPr>
          <w:highlight w:val="yellow"/>
        </w:rPr>
        <w:t>Na secção seguinte, Problemas, são identificados e descritos os problemas enfrentados durante o desenvolvimento do projeto.</w:t>
      </w:r>
    </w:p>
    <w:p w14:paraId="136079D1" w14:textId="77777777" w:rsidR="007524F9" w:rsidRPr="008602CB" w:rsidRDefault="007524F9" w:rsidP="007524F9">
      <w:pPr>
        <w:ind w:firstLine="708"/>
        <w:rPr>
          <w:highlight w:val="yellow"/>
        </w:rPr>
      </w:pPr>
      <w:r w:rsidRPr="008602CB">
        <w:rPr>
          <w:highlight w:val="yellow"/>
        </w:rPr>
        <w:t>O Desenvolvimento do projeto está dividido em duas fases: a resolução dos problemas antes da defesa, detalhada na Resolução dos Problemas (Antes da Defesa), e as modificações feitas após a defesa, descritas em Resolução dos Problemas (Pós-Defesa). Cada problema é analisado individualmente, com as respetivas soluções apresentadas nas subsecções de Resolução do Problema 1, Resolução do Problema 2, e assim por diante, até o Problema 3.d.</w:t>
      </w:r>
    </w:p>
    <w:p w14:paraId="772E0FC1" w14:textId="118A6F05" w:rsidR="007524F9" w:rsidRPr="008602CB" w:rsidRDefault="007524F9" w:rsidP="007524F9">
      <w:pPr>
        <w:ind w:firstLine="708"/>
        <w:rPr>
          <w:highlight w:val="yellow"/>
        </w:rPr>
      </w:pPr>
      <w:r w:rsidRPr="008602CB">
        <w:rPr>
          <w:highlight w:val="yellow"/>
        </w:rPr>
        <w:t>A seguir, encontra-se o Repositório GitHub,</w:t>
      </w:r>
      <w:r w:rsidR="005E738F" w:rsidRPr="008602CB">
        <w:rPr>
          <w:highlight w:val="yellow"/>
        </w:rPr>
        <w:t xml:space="preserve"> onde é apresentado o endereço do repositório do projeto.</w:t>
      </w:r>
    </w:p>
    <w:p w14:paraId="3D1F4E3C" w14:textId="77777777" w:rsidR="007524F9" w:rsidRPr="008602CB" w:rsidRDefault="007524F9" w:rsidP="007524F9">
      <w:pPr>
        <w:ind w:firstLine="708"/>
        <w:rPr>
          <w:highlight w:val="yellow"/>
        </w:rPr>
      </w:pPr>
      <w:r w:rsidRPr="008602CB">
        <w:rPr>
          <w:highlight w:val="yellow"/>
        </w:rPr>
        <w:t>O relatório é concluído com as Considerações Finais, onde são apresentadas as reflexões sobre o trabalho realizado, as aprendizagens obtidas e sugestões de melhoria.</w:t>
      </w:r>
    </w:p>
    <w:p w14:paraId="37985C94" w14:textId="77777777" w:rsidR="008602CB" w:rsidRDefault="007524F9">
      <w:pPr>
        <w:spacing w:line="276" w:lineRule="auto"/>
        <w:jc w:val="left"/>
      </w:pPr>
      <w:r w:rsidRPr="008602CB">
        <w:rPr>
          <w:highlight w:val="yellow"/>
        </w:rPr>
        <w:t>Por fim, são apresentadas as Referências Bibliográficas, onde se encontram listados todos os links consultados durante o desenvolvimento do projeto.</w:t>
      </w:r>
      <w:r w:rsidR="00BC4984" w:rsidRPr="00D02ABB">
        <w:br w:type="page"/>
      </w:r>
    </w:p>
    <w:p w14:paraId="0D6030D8" w14:textId="77777777" w:rsidR="008602CB" w:rsidRPr="008602CB" w:rsidRDefault="008602CB" w:rsidP="008602CB">
      <w:pPr>
        <w:spacing w:line="276" w:lineRule="auto"/>
        <w:jc w:val="left"/>
      </w:pPr>
      <w:r w:rsidRPr="008602CB">
        <w:lastRenderedPageBreak/>
        <w:t xml:space="preserve">Enquadramento — identificação da equipa, Unidade Curricular e Curso.​ </w:t>
      </w:r>
    </w:p>
    <w:p w14:paraId="3E3E8B16" w14:textId="77777777" w:rsidR="008602CB" w:rsidRPr="008602CB" w:rsidRDefault="008602CB" w:rsidP="008602CB">
      <w:pPr>
        <w:spacing w:line="276" w:lineRule="auto"/>
        <w:jc w:val="left"/>
      </w:pPr>
      <w:r w:rsidRPr="008602CB">
        <w:t xml:space="preserve">Problema — descrição do que se pretende demonstrar e/ou resolver.​ </w:t>
      </w:r>
    </w:p>
    <w:p w14:paraId="006AA2D0" w14:textId="77777777" w:rsidR="008602CB" w:rsidRPr="008602CB" w:rsidRDefault="008602CB" w:rsidP="008602CB">
      <w:pPr>
        <w:spacing w:line="276" w:lineRule="auto"/>
        <w:jc w:val="left"/>
      </w:pPr>
      <w:r w:rsidRPr="008602CB">
        <w:t xml:space="preserve">Estratégia utilizada — operadores e processos envolvidos.​ </w:t>
      </w:r>
    </w:p>
    <w:p w14:paraId="15F4B48C" w14:textId="77777777" w:rsidR="008602CB" w:rsidRPr="008602CB" w:rsidRDefault="008602CB" w:rsidP="008602CB">
      <w:pPr>
        <w:spacing w:line="276" w:lineRule="auto"/>
        <w:jc w:val="left"/>
      </w:pPr>
      <w:r w:rsidRPr="008602CB">
        <w:t xml:space="preserve">Transformações — diagramas e explicação.​ </w:t>
      </w:r>
    </w:p>
    <w:p w14:paraId="67BF0E10" w14:textId="77777777" w:rsidR="008602CB" w:rsidRPr="008602CB" w:rsidRDefault="008602CB" w:rsidP="008602CB">
      <w:pPr>
        <w:spacing w:line="276" w:lineRule="auto"/>
        <w:jc w:val="left"/>
      </w:pPr>
      <w:r w:rsidRPr="008602CB">
        <w:t xml:space="preserve">Jobs — diagramas e explicação.​ </w:t>
      </w:r>
    </w:p>
    <w:p w14:paraId="278B71CA" w14:textId="77777777" w:rsidR="008602CB" w:rsidRPr="008602CB" w:rsidRDefault="008602CB" w:rsidP="008602CB">
      <w:pPr>
        <w:spacing w:line="276" w:lineRule="auto"/>
        <w:jc w:val="left"/>
      </w:pPr>
      <w:r w:rsidRPr="008602CB">
        <w:t xml:space="preserve">Vídeo com demonstração (acesso via QR Code).​ </w:t>
      </w:r>
    </w:p>
    <w:p w14:paraId="2B9918D1" w14:textId="77777777" w:rsidR="008602CB" w:rsidRPr="008602CB" w:rsidRDefault="008602CB" w:rsidP="008602CB">
      <w:pPr>
        <w:spacing w:line="276" w:lineRule="auto"/>
        <w:jc w:val="left"/>
      </w:pPr>
      <w:r w:rsidRPr="008602CB">
        <w:t xml:space="preserve">Conclusão e trabalhos futuros.​ </w:t>
      </w:r>
    </w:p>
    <w:p w14:paraId="2B59D9E0" w14:textId="77777777" w:rsidR="008602CB" w:rsidRDefault="008602CB" w:rsidP="008602CB">
      <w:pPr>
        <w:spacing w:line="276" w:lineRule="auto"/>
        <w:jc w:val="left"/>
      </w:pPr>
      <w:r w:rsidRPr="008602CB">
        <w:t>Referências bibliográficas, incluindo referências web relevantes.</w:t>
      </w:r>
    </w:p>
    <w:p w14:paraId="2F99E6C0" w14:textId="77777777" w:rsidR="008602CB" w:rsidRDefault="008602CB" w:rsidP="008602CB">
      <w:pPr>
        <w:spacing w:line="276" w:lineRule="auto"/>
        <w:jc w:val="left"/>
      </w:pPr>
    </w:p>
    <w:p w14:paraId="3B835970" w14:textId="77777777" w:rsidR="008602CB" w:rsidRPr="008602CB" w:rsidRDefault="008602CB" w:rsidP="008602CB">
      <w:pPr>
        <w:spacing w:line="276" w:lineRule="auto"/>
        <w:jc w:val="left"/>
        <w:rPr>
          <w:sz w:val="2"/>
          <w:szCs w:val="2"/>
        </w:rPr>
      </w:pPr>
    </w:p>
    <w:p w14:paraId="36F3B2C9" w14:textId="77777777" w:rsidR="00156D5D" w:rsidRPr="00156D5D" w:rsidRDefault="00156D5D" w:rsidP="00156D5D">
      <w:pPr>
        <w:spacing w:line="276" w:lineRule="auto"/>
        <w:jc w:val="left"/>
      </w:pPr>
      <w:r w:rsidRPr="00156D5D">
        <w:t>De acordo com o documento, o relatório final do trabalho deve documentar todo o trabalho desenvolvido e incluir os seguintes tópicos:</w:t>
      </w:r>
    </w:p>
    <w:p w14:paraId="3E1E943F" w14:textId="77777777" w:rsidR="00156D5D" w:rsidRPr="00156D5D" w:rsidRDefault="00156D5D" w:rsidP="00156D5D">
      <w:pPr>
        <w:numPr>
          <w:ilvl w:val="0"/>
          <w:numId w:val="35"/>
        </w:numPr>
        <w:spacing w:line="276" w:lineRule="auto"/>
        <w:jc w:val="left"/>
      </w:pPr>
      <w:r w:rsidRPr="00156D5D">
        <w:rPr>
          <w:b/>
          <w:bCs/>
        </w:rPr>
        <w:t>Enquadramento</w:t>
      </w:r>
      <w:r w:rsidRPr="00156D5D">
        <w:t xml:space="preserve"> </w:t>
      </w:r>
    </w:p>
    <w:p w14:paraId="362A1CD0" w14:textId="77777777" w:rsidR="00156D5D" w:rsidRPr="00156D5D" w:rsidRDefault="00156D5D" w:rsidP="00156D5D">
      <w:pPr>
        <w:numPr>
          <w:ilvl w:val="1"/>
          <w:numId w:val="35"/>
        </w:numPr>
        <w:spacing w:line="276" w:lineRule="auto"/>
        <w:jc w:val="left"/>
      </w:pPr>
      <w:r w:rsidRPr="00156D5D">
        <w:t xml:space="preserve">Equipa, Unidade Curricular, Curso </w:t>
      </w:r>
    </w:p>
    <w:p w14:paraId="08A02EEF" w14:textId="77777777" w:rsidR="00156D5D" w:rsidRPr="00156D5D" w:rsidRDefault="00156D5D" w:rsidP="00156D5D">
      <w:pPr>
        <w:numPr>
          <w:ilvl w:val="0"/>
          <w:numId w:val="35"/>
        </w:numPr>
        <w:spacing w:line="276" w:lineRule="auto"/>
        <w:jc w:val="left"/>
      </w:pPr>
      <w:r w:rsidRPr="00156D5D">
        <w:rPr>
          <w:b/>
          <w:bCs/>
        </w:rPr>
        <w:t>Problema</w:t>
      </w:r>
      <w:r w:rsidRPr="00156D5D">
        <w:t xml:space="preserve"> </w:t>
      </w:r>
    </w:p>
    <w:p w14:paraId="0435325D" w14:textId="77777777" w:rsidR="00156D5D" w:rsidRPr="00156D5D" w:rsidRDefault="00156D5D" w:rsidP="00156D5D">
      <w:pPr>
        <w:numPr>
          <w:ilvl w:val="1"/>
          <w:numId w:val="35"/>
        </w:numPr>
        <w:spacing w:line="276" w:lineRule="auto"/>
        <w:jc w:val="left"/>
      </w:pPr>
      <w:r w:rsidRPr="00156D5D">
        <w:t xml:space="preserve">Descrição do que se pretende demonstrar e/ou resolver </w:t>
      </w:r>
    </w:p>
    <w:p w14:paraId="07D9BB5B" w14:textId="77777777" w:rsidR="00156D5D" w:rsidRPr="00156D5D" w:rsidRDefault="00156D5D" w:rsidP="00156D5D">
      <w:pPr>
        <w:numPr>
          <w:ilvl w:val="0"/>
          <w:numId w:val="35"/>
        </w:numPr>
        <w:spacing w:line="276" w:lineRule="auto"/>
        <w:jc w:val="left"/>
      </w:pPr>
      <w:r w:rsidRPr="00156D5D">
        <w:rPr>
          <w:b/>
          <w:bCs/>
        </w:rPr>
        <w:t>Estratégia utilizada</w:t>
      </w:r>
      <w:r w:rsidRPr="00156D5D">
        <w:t xml:space="preserve"> </w:t>
      </w:r>
    </w:p>
    <w:p w14:paraId="46F553EC" w14:textId="77777777" w:rsidR="00156D5D" w:rsidRPr="00156D5D" w:rsidRDefault="00156D5D" w:rsidP="00156D5D">
      <w:pPr>
        <w:numPr>
          <w:ilvl w:val="1"/>
          <w:numId w:val="35"/>
        </w:numPr>
        <w:spacing w:line="276" w:lineRule="auto"/>
        <w:jc w:val="left"/>
      </w:pPr>
      <w:r w:rsidRPr="00156D5D">
        <w:t xml:space="preserve">Que operadores e processos estarão envolvidos </w:t>
      </w:r>
    </w:p>
    <w:p w14:paraId="4CA1519C" w14:textId="77777777" w:rsidR="00156D5D" w:rsidRPr="00156D5D" w:rsidRDefault="00156D5D" w:rsidP="00156D5D">
      <w:pPr>
        <w:numPr>
          <w:ilvl w:val="0"/>
          <w:numId w:val="35"/>
        </w:numPr>
        <w:spacing w:line="276" w:lineRule="auto"/>
        <w:jc w:val="left"/>
      </w:pPr>
      <w:r w:rsidRPr="00156D5D">
        <w:rPr>
          <w:b/>
          <w:bCs/>
        </w:rPr>
        <w:t>Transformações</w:t>
      </w:r>
      <w:r w:rsidRPr="00156D5D">
        <w:t xml:space="preserve"> </w:t>
      </w:r>
    </w:p>
    <w:p w14:paraId="63C4B572" w14:textId="77777777" w:rsidR="00156D5D" w:rsidRPr="00156D5D" w:rsidRDefault="00156D5D" w:rsidP="00156D5D">
      <w:pPr>
        <w:numPr>
          <w:ilvl w:val="1"/>
          <w:numId w:val="35"/>
        </w:numPr>
        <w:spacing w:line="276" w:lineRule="auto"/>
        <w:jc w:val="left"/>
      </w:pPr>
      <w:r w:rsidRPr="00156D5D">
        <w:t xml:space="preserve">Diagramas </w:t>
      </w:r>
    </w:p>
    <w:p w14:paraId="0C71C636" w14:textId="77777777" w:rsidR="00156D5D" w:rsidRPr="00156D5D" w:rsidRDefault="00156D5D" w:rsidP="00156D5D">
      <w:pPr>
        <w:numPr>
          <w:ilvl w:val="1"/>
          <w:numId w:val="35"/>
        </w:numPr>
        <w:spacing w:line="276" w:lineRule="auto"/>
        <w:jc w:val="left"/>
      </w:pPr>
      <w:r w:rsidRPr="00156D5D">
        <w:t xml:space="preserve">Explicação </w:t>
      </w:r>
    </w:p>
    <w:p w14:paraId="03CDB966" w14:textId="77777777" w:rsidR="00156D5D" w:rsidRPr="00156D5D" w:rsidRDefault="00156D5D" w:rsidP="00156D5D">
      <w:pPr>
        <w:numPr>
          <w:ilvl w:val="0"/>
          <w:numId w:val="35"/>
        </w:numPr>
        <w:spacing w:line="276" w:lineRule="auto"/>
        <w:jc w:val="left"/>
      </w:pPr>
      <w:r w:rsidRPr="00156D5D">
        <w:rPr>
          <w:b/>
          <w:bCs/>
        </w:rPr>
        <w:t>Jobs</w:t>
      </w:r>
      <w:r w:rsidRPr="00156D5D">
        <w:t xml:space="preserve"> </w:t>
      </w:r>
    </w:p>
    <w:p w14:paraId="064E1EE1" w14:textId="77777777" w:rsidR="00156D5D" w:rsidRPr="00156D5D" w:rsidRDefault="00156D5D" w:rsidP="00156D5D">
      <w:pPr>
        <w:numPr>
          <w:ilvl w:val="1"/>
          <w:numId w:val="35"/>
        </w:numPr>
        <w:spacing w:line="276" w:lineRule="auto"/>
        <w:jc w:val="left"/>
      </w:pPr>
      <w:r w:rsidRPr="00156D5D">
        <w:t xml:space="preserve">Diagramas </w:t>
      </w:r>
    </w:p>
    <w:p w14:paraId="7E034047" w14:textId="77777777" w:rsidR="00156D5D" w:rsidRPr="00156D5D" w:rsidRDefault="00156D5D" w:rsidP="00156D5D">
      <w:pPr>
        <w:numPr>
          <w:ilvl w:val="1"/>
          <w:numId w:val="35"/>
        </w:numPr>
        <w:spacing w:line="276" w:lineRule="auto"/>
        <w:jc w:val="left"/>
      </w:pPr>
      <w:r w:rsidRPr="00156D5D">
        <w:t xml:space="preserve">Explicação </w:t>
      </w:r>
    </w:p>
    <w:p w14:paraId="5DC5D9E1" w14:textId="77777777" w:rsidR="00156D5D" w:rsidRPr="00156D5D" w:rsidRDefault="00156D5D" w:rsidP="00156D5D">
      <w:pPr>
        <w:numPr>
          <w:ilvl w:val="0"/>
          <w:numId w:val="35"/>
        </w:numPr>
        <w:spacing w:line="276" w:lineRule="auto"/>
        <w:jc w:val="left"/>
      </w:pPr>
      <w:r w:rsidRPr="00156D5D">
        <w:rPr>
          <w:b/>
          <w:bCs/>
        </w:rPr>
        <w:t>Vídeo com demonstração (QR Code)</w:t>
      </w:r>
      <w:r w:rsidRPr="00156D5D">
        <w:t xml:space="preserve"> </w:t>
      </w:r>
    </w:p>
    <w:p w14:paraId="0A4470C5" w14:textId="77777777" w:rsidR="00156D5D" w:rsidRPr="00156D5D" w:rsidRDefault="00156D5D" w:rsidP="00156D5D">
      <w:pPr>
        <w:numPr>
          <w:ilvl w:val="0"/>
          <w:numId w:val="35"/>
        </w:numPr>
        <w:spacing w:line="276" w:lineRule="auto"/>
        <w:jc w:val="left"/>
      </w:pPr>
      <w:r w:rsidRPr="00156D5D">
        <w:rPr>
          <w:b/>
          <w:bCs/>
        </w:rPr>
        <w:t>Conclusão e Trabalhos futuros</w:t>
      </w:r>
      <w:r w:rsidRPr="00156D5D">
        <w:t xml:space="preserve"> </w:t>
      </w:r>
    </w:p>
    <w:p w14:paraId="7EA6FBD8" w14:textId="77777777" w:rsidR="00156D5D" w:rsidRPr="00156D5D" w:rsidRDefault="00156D5D" w:rsidP="00156D5D">
      <w:pPr>
        <w:numPr>
          <w:ilvl w:val="0"/>
          <w:numId w:val="35"/>
        </w:numPr>
        <w:spacing w:line="276" w:lineRule="auto"/>
        <w:jc w:val="left"/>
      </w:pPr>
      <w:r w:rsidRPr="00156D5D">
        <w:rPr>
          <w:b/>
          <w:bCs/>
        </w:rPr>
        <w:t>Referências bibliográficas utilizadas</w:t>
      </w:r>
      <w:r w:rsidRPr="00156D5D">
        <w:t>, incluindo referências web que tenham sido relevantes.</w:t>
      </w:r>
    </w:p>
    <w:p w14:paraId="706FC3D7" w14:textId="1A6CD6BC" w:rsidR="008602CB" w:rsidRDefault="008602CB">
      <w:pPr>
        <w:spacing w:line="276" w:lineRule="auto"/>
        <w:jc w:val="left"/>
      </w:pPr>
      <w:r>
        <w:lastRenderedPageBreak/>
        <w:br w:type="page"/>
      </w:r>
    </w:p>
    <w:p w14:paraId="5F75E881" w14:textId="58AF8063" w:rsidR="008A3906" w:rsidRPr="00D02ABB" w:rsidDel="00671CB2" w:rsidRDefault="008A3906" w:rsidP="008A3906">
      <w:pPr>
        <w:pStyle w:val="Ttulo1"/>
        <w:rPr>
          <w:del w:id="451" w:author="Fábio Rafael Gomes Costa" w:date="2025-05-11T22:29:00Z" w16du:dateUtc="2025-05-11T21:29:00Z"/>
          <w:highlight w:val="yellow"/>
        </w:rPr>
      </w:pPr>
      <w:del w:id="452" w:author="Fábio Rafael Gomes Costa" w:date="2025-05-11T22:29:00Z" w16du:dateUtc="2025-05-11T21:29:00Z">
        <w:r w:rsidRPr="00D02ABB" w:rsidDel="00671CB2">
          <w:rPr>
            <w:highlight w:val="yellow"/>
          </w:rPr>
          <w:lastRenderedPageBreak/>
          <w:delText>Enquadramento Teórico e Prático</w:delText>
        </w:r>
        <w:bookmarkStart w:id="453" w:name="_Toc197895643"/>
        <w:bookmarkStart w:id="454" w:name="_Toc197897527"/>
        <w:bookmarkStart w:id="455" w:name="_Toc197903001"/>
        <w:bookmarkStart w:id="456" w:name="_Toc198302069"/>
        <w:bookmarkEnd w:id="453"/>
        <w:bookmarkEnd w:id="454"/>
        <w:bookmarkEnd w:id="455"/>
        <w:bookmarkEnd w:id="456"/>
      </w:del>
    </w:p>
    <w:p w14:paraId="60FC6CF2" w14:textId="5FDD4921" w:rsidR="002D28D4" w:rsidRPr="00D02ABB" w:rsidDel="00671CB2" w:rsidRDefault="002D28D4" w:rsidP="002D28D4">
      <w:pPr>
        <w:rPr>
          <w:del w:id="457" w:author="Fábio Rafael Gomes Costa" w:date="2025-05-11T22:29:00Z" w16du:dateUtc="2025-05-11T21:29:00Z"/>
          <w:highlight w:val="yellow"/>
        </w:rPr>
      </w:pPr>
      <w:bookmarkStart w:id="458" w:name="_Toc197895644"/>
      <w:bookmarkStart w:id="459" w:name="_Toc197897528"/>
      <w:bookmarkStart w:id="460" w:name="_Toc197903002"/>
      <w:bookmarkStart w:id="461" w:name="_Toc198302070"/>
      <w:bookmarkEnd w:id="458"/>
      <w:bookmarkEnd w:id="459"/>
      <w:bookmarkEnd w:id="460"/>
      <w:bookmarkEnd w:id="461"/>
    </w:p>
    <w:p w14:paraId="44A60C58" w14:textId="306814FA" w:rsidR="00CF1431" w:rsidRPr="00D02ABB" w:rsidDel="00ED2617" w:rsidRDefault="00CF1431" w:rsidP="00ED2617">
      <w:pPr>
        <w:autoSpaceDE w:val="0"/>
        <w:autoSpaceDN w:val="0"/>
        <w:adjustRightInd w:val="0"/>
        <w:spacing w:after="0" w:line="240" w:lineRule="auto"/>
        <w:jc w:val="left"/>
        <w:rPr>
          <w:del w:id="462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463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void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encontrarCaminhos(</w:delText>
        </w:r>
        <w:r w:rsidRPr="00D02ABB" w:rsidDel="00ED2617">
          <w:rPr>
            <w:rFonts w:ascii="Cascadia Mono" w:hAnsi="Cascadia Mono" w:cs="Cascadia Mono"/>
            <w:color w:val="2B91AF"/>
            <w:sz w:val="19"/>
            <w:szCs w:val="19"/>
            <w:highlight w:val="white"/>
          </w:rPr>
          <w:delText>Ant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*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atual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, </w:delText>
        </w:r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int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idDestino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, </w:delText>
        </w:r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int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visitado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[], </w:delText>
        </w:r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int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caminho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[], </w:delText>
        </w:r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int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posicao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) {</w:delText>
        </w:r>
        <w:bookmarkStart w:id="464" w:name="_Toc198302095"/>
        <w:bookmarkEnd w:id="464"/>
      </w:del>
    </w:p>
    <w:p w14:paraId="40B9F8D0" w14:textId="37757533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465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466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</w:delText>
        </w:r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if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(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atual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== </w:delText>
        </w:r>
        <w:r w:rsidRPr="00D02ABB" w:rsidDel="00ED2617">
          <w:rPr>
            <w:rFonts w:ascii="Cascadia Mono" w:hAnsi="Cascadia Mono" w:cs="Cascadia Mono"/>
            <w:color w:val="6F008A"/>
            <w:sz w:val="19"/>
            <w:szCs w:val="19"/>
            <w:highlight w:val="white"/>
          </w:rPr>
          <w:delText>NULL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) </w:delText>
        </w:r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return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;</w:delText>
        </w:r>
        <w:bookmarkStart w:id="467" w:name="_Toc198302096"/>
        <w:bookmarkEnd w:id="467"/>
      </w:del>
    </w:p>
    <w:p w14:paraId="398B1FBA" w14:textId="3AF132AC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468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469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visitado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[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atual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-&gt;id] = 1;</w:delText>
        </w:r>
        <w:bookmarkStart w:id="470" w:name="_Toc198302097"/>
        <w:bookmarkEnd w:id="470"/>
      </w:del>
    </w:p>
    <w:p w14:paraId="0623805C" w14:textId="15821299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471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472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caminho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[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posicao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++] =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atual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-&gt;id;</w:delText>
        </w:r>
        <w:bookmarkStart w:id="473" w:name="_Toc198302098"/>
        <w:bookmarkEnd w:id="473"/>
      </w:del>
    </w:p>
    <w:p w14:paraId="1AFFFCE6" w14:textId="083AF79A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474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475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</w:delText>
        </w:r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if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(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atual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-&gt;id ==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idDestino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) {</w:delText>
        </w:r>
        <w:bookmarkStart w:id="476" w:name="_Toc198302099"/>
        <w:bookmarkEnd w:id="476"/>
      </w:del>
    </w:p>
    <w:p w14:paraId="6995D539" w14:textId="64E79931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477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478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    </w:delText>
        </w:r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for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(</w:delText>
        </w:r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int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i = 0; i &lt;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posicao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; i++) {</w:delText>
        </w:r>
        <w:bookmarkStart w:id="479" w:name="_Toc198302100"/>
        <w:bookmarkEnd w:id="479"/>
      </w:del>
    </w:p>
    <w:p w14:paraId="3421EB76" w14:textId="73F655C2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480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481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        printf(</w:delText>
        </w:r>
        <w:r w:rsidRPr="00D02ABB" w:rsidDel="00ED2617">
          <w:rPr>
            <w:rFonts w:ascii="Cascadia Mono" w:hAnsi="Cascadia Mono" w:cs="Cascadia Mono"/>
            <w:color w:val="A31515"/>
            <w:sz w:val="19"/>
            <w:szCs w:val="19"/>
            <w:highlight w:val="white"/>
          </w:rPr>
          <w:delText>"%d"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,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caminho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[i]);</w:delText>
        </w:r>
        <w:bookmarkStart w:id="482" w:name="_Toc198302101"/>
        <w:bookmarkEnd w:id="482"/>
      </w:del>
    </w:p>
    <w:p w14:paraId="1452DC18" w14:textId="69F8FB97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483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484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        </w:delText>
        </w:r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if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(i &lt;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posicao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- 1) printf(</w:delText>
        </w:r>
        <w:r w:rsidRPr="00D02ABB" w:rsidDel="00ED2617">
          <w:rPr>
            <w:rFonts w:ascii="Cascadia Mono" w:hAnsi="Cascadia Mono" w:cs="Cascadia Mono"/>
            <w:color w:val="A31515"/>
            <w:sz w:val="19"/>
            <w:szCs w:val="19"/>
            <w:highlight w:val="white"/>
          </w:rPr>
          <w:delText>" -&gt; "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);</w:delText>
        </w:r>
        <w:bookmarkStart w:id="485" w:name="_Toc198302102"/>
        <w:bookmarkEnd w:id="485"/>
      </w:del>
    </w:p>
    <w:p w14:paraId="49D25079" w14:textId="0AB2CCA2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486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487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    }</w:delText>
        </w:r>
        <w:bookmarkStart w:id="488" w:name="_Toc198302103"/>
        <w:bookmarkEnd w:id="488"/>
      </w:del>
    </w:p>
    <w:p w14:paraId="2465FDF0" w14:textId="4F845438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489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490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    printf(</w:delText>
        </w:r>
        <w:r w:rsidRPr="00D02ABB" w:rsidDel="00ED2617">
          <w:rPr>
            <w:rFonts w:ascii="Cascadia Mono" w:hAnsi="Cascadia Mono" w:cs="Cascadia Mono"/>
            <w:color w:val="A31515"/>
            <w:sz w:val="19"/>
            <w:szCs w:val="19"/>
            <w:highlight w:val="white"/>
          </w:rPr>
          <w:delText>"\n"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);</w:delText>
        </w:r>
        <w:bookmarkStart w:id="491" w:name="_Toc198302104"/>
        <w:bookmarkEnd w:id="491"/>
      </w:del>
    </w:p>
    <w:p w14:paraId="77CB9AB4" w14:textId="64FDA159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492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493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}</w:delText>
        </w:r>
        <w:bookmarkStart w:id="494" w:name="_Toc198302105"/>
        <w:bookmarkEnd w:id="494"/>
      </w:del>
    </w:p>
    <w:p w14:paraId="58FAE646" w14:textId="78138FED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495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496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</w:delText>
        </w:r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else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{</w:delText>
        </w:r>
        <w:bookmarkStart w:id="497" w:name="_Toc198302106"/>
        <w:bookmarkEnd w:id="497"/>
      </w:del>
    </w:p>
    <w:p w14:paraId="2C60E113" w14:textId="7C50F636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498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499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    </w:delText>
        </w:r>
        <w:r w:rsidRPr="00D02ABB" w:rsidDel="00ED2617">
          <w:rPr>
            <w:rFonts w:ascii="Cascadia Mono" w:hAnsi="Cascadia Mono" w:cs="Cascadia Mono"/>
            <w:color w:val="2B91AF"/>
            <w:sz w:val="19"/>
            <w:szCs w:val="19"/>
            <w:highlight w:val="white"/>
          </w:rPr>
          <w:delText>Ars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* aresta =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atual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-&gt;listaAresta;</w:delText>
        </w:r>
        <w:bookmarkStart w:id="500" w:name="_Toc198302107"/>
        <w:bookmarkEnd w:id="500"/>
      </w:del>
    </w:p>
    <w:p w14:paraId="1BA760FC" w14:textId="7B049E10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501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502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    </w:delText>
        </w:r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while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(aresta != </w:delText>
        </w:r>
        <w:r w:rsidRPr="00D02ABB" w:rsidDel="00ED2617">
          <w:rPr>
            <w:rFonts w:ascii="Cascadia Mono" w:hAnsi="Cascadia Mono" w:cs="Cascadia Mono"/>
            <w:color w:val="6F008A"/>
            <w:sz w:val="19"/>
            <w:szCs w:val="19"/>
            <w:highlight w:val="white"/>
          </w:rPr>
          <w:delText>NULL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) {</w:delText>
        </w:r>
        <w:bookmarkStart w:id="503" w:name="_Toc198302108"/>
        <w:bookmarkEnd w:id="503"/>
      </w:del>
    </w:p>
    <w:p w14:paraId="7F40572B" w14:textId="32C7572A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504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505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        </w:delText>
        </w:r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int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vizinhoID = aresta-&gt;destinoAntena-&gt;id;</w:delText>
        </w:r>
        <w:bookmarkStart w:id="506" w:name="_Toc198302109"/>
        <w:bookmarkEnd w:id="506"/>
      </w:del>
    </w:p>
    <w:p w14:paraId="625D1297" w14:textId="0D6C8029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507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508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        </w:delText>
        </w:r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if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(!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visitado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[vizinhoID]) {</w:delText>
        </w:r>
        <w:bookmarkStart w:id="509" w:name="_Toc198302110"/>
        <w:bookmarkEnd w:id="509"/>
      </w:del>
    </w:p>
    <w:p w14:paraId="279F225E" w14:textId="788545A3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510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511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            encontrarCaminhos(aresta-&gt;destinoAntena,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idDestino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,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visitado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,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caminho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,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posicao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);</w:delText>
        </w:r>
        <w:bookmarkStart w:id="512" w:name="_Toc198302111"/>
        <w:bookmarkEnd w:id="512"/>
      </w:del>
    </w:p>
    <w:p w14:paraId="1EF63F20" w14:textId="045DED4C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513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514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        }</w:delText>
        </w:r>
        <w:bookmarkStart w:id="515" w:name="_Toc198302112"/>
        <w:bookmarkEnd w:id="515"/>
      </w:del>
    </w:p>
    <w:p w14:paraId="67E07355" w14:textId="1D3501B6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516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517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        aresta = aresta-&gt;proximaAresta;</w:delText>
        </w:r>
        <w:bookmarkStart w:id="518" w:name="_Toc198302113"/>
        <w:bookmarkEnd w:id="518"/>
      </w:del>
    </w:p>
    <w:p w14:paraId="28B57360" w14:textId="3AA5CC9A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519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520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    }</w:delText>
        </w:r>
        <w:bookmarkStart w:id="521" w:name="_Toc198302114"/>
        <w:bookmarkEnd w:id="521"/>
      </w:del>
    </w:p>
    <w:p w14:paraId="5417E824" w14:textId="73631EDF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522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523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}</w:delText>
        </w:r>
        <w:bookmarkStart w:id="524" w:name="_Toc198302115"/>
        <w:bookmarkEnd w:id="524"/>
      </w:del>
    </w:p>
    <w:p w14:paraId="6ABE5ACB" w14:textId="2E11BB18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525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526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visitado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[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atual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-&gt;id] = 0;</w:delText>
        </w:r>
        <w:bookmarkStart w:id="527" w:name="_Toc198302116"/>
        <w:bookmarkEnd w:id="527"/>
      </w:del>
    </w:p>
    <w:p w14:paraId="23ADFB8F" w14:textId="26143E61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528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529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}</w:delText>
        </w:r>
        <w:bookmarkStart w:id="530" w:name="_Toc198302117"/>
        <w:bookmarkEnd w:id="530"/>
      </w:del>
    </w:p>
    <w:p w14:paraId="1599419F" w14:textId="71A9C3C3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531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bookmarkStart w:id="532" w:name="_Toc198302118"/>
      <w:bookmarkEnd w:id="532"/>
    </w:p>
    <w:p w14:paraId="6498604F" w14:textId="44511DFC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533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534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int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TodosCaminhos(</w:delText>
        </w:r>
        <w:r w:rsidRPr="00D02ABB" w:rsidDel="00ED2617">
          <w:rPr>
            <w:rFonts w:ascii="Cascadia Mono" w:hAnsi="Cascadia Mono" w:cs="Cascadia Mono"/>
            <w:color w:val="2B91AF"/>
            <w:sz w:val="19"/>
            <w:szCs w:val="19"/>
            <w:highlight w:val="white"/>
          </w:rPr>
          <w:delText>Grafo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*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grafo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, </w:delText>
        </w:r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int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idOrigem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, </w:delText>
        </w:r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int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idDestino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) {</w:delText>
        </w:r>
        <w:bookmarkStart w:id="535" w:name="_Toc198302119"/>
        <w:bookmarkEnd w:id="535"/>
      </w:del>
    </w:p>
    <w:p w14:paraId="44B39BDA" w14:textId="3E28875E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536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537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</w:delText>
        </w:r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if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(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grafo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-&gt;Antena[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idOrigem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] == </w:delText>
        </w:r>
        <w:r w:rsidRPr="00D02ABB" w:rsidDel="00ED2617">
          <w:rPr>
            <w:rFonts w:ascii="Cascadia Mono" w:hAnsi="Cascadia Mono" w:cs="Cascadia Mono"/>
            <w:color w:val="6F008A"/>
            <w:sz w:val="19"/>
            <w:szCs w:val="19"/>
            <w:highlight w:val="white"/>
          </w:rPr>
          <w:delText>NULL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||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grafo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-&gt;Antena[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idDestino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] == </w:delText>
        </w:r>
        <w:r w:rsidRPr="00D02ABB" w:rsidDel="00ED2617">
          <w:rPr>
            <w:rFonts w:ascii="Cascadia Mono" w:hAnsi="Cascadia Mono" w:cs="Cascadia Mono"/>
            <w:color w:val="6F008A"/>
            <w:sz w:val="19"/>
            <w:szCs w:val="19"/>
            <w:highlight w:val="white"/>
          </w:rPr>
          <w:delText>NULL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) {</w:delText>
        </w:r>
        <w:bookmarkStart w:id="538" w:name="_Toc198302120"/>
        <w:bookmarkEnd w:id="538"/>
      </w:del>
    </w:p>
    <w:p w14:paraId="396EDC47" w14:textId="568027B8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539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540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    printf(</w:delText>
        </w:r>
        <w:r w:rsidRPr="00D02ABB" w:rsidDel="00ED2617">
          <w:rPr>
            <w:rFonts w:ascii="Cascadia Mono" w:hAnsi="Cascadia Mono" w:cs="Cascadia Mono"/>
            <w:color w:val="A31515"/>
            <w:sz w:val="19"/>
            <w:szCs w:val="19"/>
            <w:highlight w:val="white"/>
          </w:rPr>
          <w:delText>"Antena(s) inválida(s)\n"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);</w:delText>
        </w:r>
        <w:bookmarkStart w:id="541" w:name="_Toc198302121"/>
        <w:bookmarkEnd w:id="541"/>
      </w:del>
    </w:p>
    <w:p w14:paraId="6D0560B7" w14:textId="2E14BF2A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542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543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    </w:delText>
        </w:r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return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200;</w:delText>
        </w:r>
        <w:bookmarkStart w:id="544" w:name="_Toc198302122"/>
        <w:bookmarkEnd w:id="544"/>
      </w:del>
    </w:p>
    <w:p w14:paraId="025C2CEB" w14:textId="44F6051D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545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546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}</w:delText>
        </w:r>
        <w:bookmarkStart w:id="547" w:name="_Toc198302123"/>
        <w:bookmarkEnd w:id="547"/>
      </w:del>
    </w:p>
    <w:p w14:paraId="51DE7382" w14:textId="10550AA2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548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549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</w:delText>
        </w:r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int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visitado[</w:delText>
        </w:r>
        <w:r w:rsidRPr="00D02ABB" w:rsidDel="00ED2617">
          <w:rPr>
            <w:rFonts w:ascii="Cascadia Mono" w:hAnsi="Cascadia Mono" w:cs="Cascadia Mono"/>
            <w:color w:val="6F008A"/>
            <w:sz w:val="19"/>
            <w:szCs w:val="19"/>
            <w:highlight w:val="white"/>
          </w:rPr>
          <w:delText>MAX_VERTICES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] = { 0 };</w:delText>
        </w:r>
        <w:bookmarkStart w:id="550" w:name="_Toc198302124"/>
        <w:bookmarkEnd w:id="550"/>
      </w:del>
    </w:p>
    <w:p w14:paraId="5E021DF0" w14:textId="4CB9A786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551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552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</w:delText>
        </w:r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int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caminho[</w:delText>
        </w:r>
        <w:r w:rsidRPr="00D02ABB" w:rsidDel="00ED2617">
          <w:rPr>
            <w:rFonts w:ascii="Cascadia Mono" w:hAnsi="Cascadia Mono" w:cs="Cascadia Mono"/>
            <w:color w:val="6F008A"/>
            <w:sz w:val="19"/>
            <w:szCs w:val="19"/>
            <w:highlight w:val="white"/>
          </w:rPr>
          <w:delText>MAX_VERTICES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];</w:delText>
        </w:r>
        <w:bookmarkStart w:id="553" w:name="_Toc198302125"/>
        <w:bookmarkEnd w:id="553"/>
      </w:del>
    </w:p>
    <w:p w14:paraId="1243669E" w14:textId="37A7D372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554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555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printf(</w:delText>
        </w:r>
        <w:r w:rsidRPr="00D02ABB" w:rsidDel="00ED2617">
          <w:rPr>
            <w:rFonts w:ascii="Cascadia Mono" w:hAnsi="Cascadia Mono" w:cs="Cascadia Mono"/>
            <w:color w:val="A31515"/>
            <w:sz w:val="19"/>
            <w:szCs w:val="19"/>
            <w:highlight w:val="white"/>
          </w:rPr>
          <w:delText>"Todos os caminhos de %d para %d:\n"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,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idOrigem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,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idDestino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);</w:delText>
        </w:r>
        <w:bookmarkStart w:id="556" w:name="_Toc198302126"/>
        <w:bookmarkEnd w:id="556"/>
      </w:del>
    </w:p>
    <w:p w14:paraId="3EC47A7D" w14:textId="53B1E38C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557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558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encontrarCaminhos(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grafo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-&gt;Antena[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idOrigem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], </w:delText>
        </w:r>
        <w:r w:rsidRPr="00D02ABB" w:rsidDel="00ED2617">
          <w:rPr>
            <w:rFonts w:ascii="Cascadia Mono" w:hAnsi="Cascadia Mono" w:cs="Cascadia Mono"/>
            <w:color w:val="808080"/>
            <w:sz w:val="19"/>
            <w:szCs w:val="19"/>
            <w:highlight w:val="white"/>
          </w:rPr>
          <w:delText>idDestino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, visitado, caminho, 0);</w:delText>
        </w:r>
        <w:bookmarkStart w:id="559" w:name="_Toc198302127"/>
        <w:bookmarkEnd w:id="559"/>
      </w:del>
    </w:p>
    <w:p w14:paraId="129BE501" w14:textId="47863693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560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561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printf(</w:delText>
        </w:r>
        <w:r w:rsidRPr="00D02ABB" w:rsidDel="00ED2617">
          <w:rPr>
            <w:rFonts w:ascii="Cascadia Mono" w:hAnsi="Cascadia Mono" w:cs="Cascadia Mono"/>
            <w:color w:val="A31515"/>
            <w:sz w:val="19"/>
            <w:szCs w:val="19"/>
            <w:highlight w:val="white"/>
          </w:rPr>
          <w:delText>"\n\n"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);</w:delText>
        </w:r>
        <w:bookmarkStart w:id="562" w:name="_Toc198302128"/>
        <w:bookmarkEnd w:id="562"/>
      </w:del>
    </w:p>
    <w:p w14:paraId="01AD17CE" w14:textId="2B275C04" w:rsidR="00CF1431" w:rsidRPr="00D02ABB" w:rsidDel="00ED2617" w:rsidRDefault="00CF1431" w:rsidP="00CF1431">
      <w:pPr>
        <w:autoSpaceDE w:val="0"/>
        <w:autoSpaceDN w:val="0"/>
        <w:adjustRightInd w:val="0"/>
        <w:spacing w:after="0" w:line="240" w:lineRule="auto"/>
        <w:jc w:val="left"/>
        <w:rPr>
          <w:del w:id="563" w:author="Fábio Rafael Gomes Costa" w:date="2025-05-11T17:38:00Z" w16du:dateUtc="2025-05-11T16:38:00Z"/>
          <w:rFonts w:ascii="Cascadia Mono" w:hAnsi="Cascadia Mono" w:cs="Cascadia Mono"/>
          <w:color w:val="000000"/>
          <w:sz w:val="19"/>
          <w:szCs w:val="19"/>
          <w:highlight w:val="white"/>
        </w:rPr>
      </w:pPr>
      <w:del w:id="564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   </w:delText>
        </w:r>
        <w:r w:rsidRPr="00D02ABB" w:rsidDel="00ED2617">
          <w:rPr>
            <w:rFonts w:ascii="Cascadia Mono" w:hAnsi="Cascadia Mono" w:cs="Cascadia Mono"/>
            <w:color w:val="0000FF"/>
            <w:sz w:val="19"/>
            <w:szCs w:val="19"/>
            <w:highlight w:val="white"/>
          </w:rPr>
          <w:delText>return</w:delText>
        </w:r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 xml:space="preserve"> 200;</w:delText>
        </w:r>
        <w:bookmarkStart w:id="565" w:name="_Toc198302129"/>
        <w:bookmarkEnd w:id="565"/>
      </w:del>
    </w:p>
    <w:p w14:paraId="5170F63C" w14:textId="7E28C83B" w:rsidR="00CF1431" w:rsidRPr="00D02ABB" w:rsidDel="00ED2617" w:rsidRDefault="00CF1431" w:rsidP="00CF1431">
      <w:pPr>
        <w:rPr>
          <w:del w:id="566" w:author="Fábio Rafael Gomes Costa" w:date="2025-05-11T17:38:00Z" w16du:dateUtc="2025-05-11T16:38:00Z"/>
        </w:rPr>
      </w:pPr>
      <w:del w:id="567" w:author="Fábio Rafael Gomes Costa" w:date="2025-05-11T17:38:00Z" w16du:dateUtc="2025-05-11T16:38:00Z">
        <w:r w:rsidRPr="00D02ABB" w:rsidDel="00ED2617">
          <w:rPr>
            <w:rFonts w:ascii="Cascadia Mono" w:hAnsi="Cascadia Mono" w:cs="Cascadia Mono"/>
            <w:color w:val="000000"/>
            <w:sz w:val="19"/>
            <w:szCs w:val="19"/>
            <w:highlight w:val="white"/>
          </w:rPr>
          <w:delText>}</w:delText>
        </w:r>
        <w:bookmarkStart w:id="568" w:name="_Toc198302130"/>
        <w:bookmarkEnd w:id="568"/>
      </w:del>
    </w:p>
    <w:p w14:paraId="144FDD3B" w14:textId="397F04E4" w:rsidR="00CF1431" w:rsidRPr="00D02ABB" w:rsidDel="00B93DC0" w:rsidRDefault="00CF1431" w:rsidP="00374296">
      <w:pPr>
        <w:rPr>
          <w:del w:id="569" w:author="Fábio Rafael Gomes Costa" w:date="2025-05-16T15:33:00Z" w16du:dateUtc="2025-05-16T14:33:00Z"/>
        </w:rPr>
      </w:pPr>
      <w:bookmarkStart w:id="570" w:name="_Toc198302131"/>
      <w:bookmarkEnd w:id="570"/>
    </w:p>
    <w:p w14:paraId="718755DD" w14:textId="7B3B7E34" w:rsidR="00CF1431" w:rsidDel="00B93DC0" w:rsidRDefault="00CF1431" w:rsidP="00374296">
      <w:pPr>
        <w:rPr>
          <w:del w:id="571" w:author="Fábio Rafael Gomes Costa" w:date="2025-05-16T15:32:00Z" w16du:dateUtc="2025-05-16T14:32:00Z"/>
        </w:rPr>
      </w:pPr>
      <w:del w:id="572" w:author="Fábio Rafael Gomes Costa" w:date="2025-05-16T15:33:00Z" w16du:dateUtc="2025-05-16T14:33:00Z">
        <w:r w:rsidRPr="00D02ABB" w:rsidDel="00B93DC0">
          <w:br w:type="page"/>
        </w:r>
      </w:del>
    </w:p>
    <w:p w14:paraId="4702EFFD" w14:textId="6062B06B" w:rsidR="00374296" w:rsidRPr="00D02ABB" w:rsidDel="00B93DC0" w:rsidRDefault="00374296" w:rsidP="00374296">
      <w:pPr>
        <w:pStyle w:val="Ttulo2"/>
        <w:rPr>
          <w:del w:id="573" w:author="Fábio Rafael Gomes Costa" w:date="2025-05-16T15:32:00Z" w16du:dateUtc="2025-05-16T14:32:00Z"/>
          <w:highlight w:val="yellow"/>
        </w:rPr>
      </w:pPr>
      <w:del w:id="574" w:author="Fábio Rafael Gomes Costa" w:date="2025-05-16T15:32:00Z" w16du:dateUtc="2025-05-16T14:32:00Z">
        <w:r w:rsidRPr="00D02ABB" w:rsidDel="00B93DC0">
          <w:rPr>
            <w:highlight w:val="yellow"/>
          </w:rPr>
          <w:delText xml:space="preserve">… (Problemas </w:delText>
        </w:r>
      </w:del>
      <w:del w:id="575" w:author="Fábio Rafael Gomes Costa" w:date="2025-05-11T23:12:00Z" w16du:dateUtc="2025-05-11T22:12:00Z">
        <w:r w:rsidRPr="00D02ABB" w:rsidDel="000F3C32">
          <w:rPr>
            <w:highlight w:val="yellow"/>
          </w:rPr>
          <w:delText>4</w:delText>
        </w:r>
      </w:del>
      <w:del w:id="576" w:author="Fábio Rafael Gomes Costa" w:date="2025-05-16T15:32:00Z" w16du:dateUtc="2025-05-16T14:32:00Z">
        <w:r w:rsidRPr="00D02ABB" w:rsidDel="00B93DC0">
          <w:rPr>
            <w:highlight w:val="yellow"/>
          </w:rPr>
          <w:delText>.d.)</w:delText>
        </w:r>
        <w:bookmarkStart w:id="577" w:name="_Toc198302132"/>
        <w:bookmarkEnd w:id="577"/>
      </w:del>
    </w:p>
    <w:p w14:paraId="22F15022" w14:textId="77777777" w:rsidR="00374296" w:rsidRPr="00D02ABB" w:rsidDel="00B93DC0" w:rsidRDefault="00374296">
      <w:pPr>
        <w:spacing w:line="276" w:lineRule="auto"/>
        <w:jc w:val="left"/>
        <w:rPr>
          <w:del w:id="578" w:author="Fábio Rafael Gomes Costa" w:date="2025-05-16T15:32:00Z" w16du:dateUtc="2025-05-16T14:32:00Z"/>
        </w:rPr>
        <w:pPrChange w:id="579" w:author="Fábio Rafael Gomes Costa" w:date="2025-05-16T15:32:00Z" w16du:dateUtc="2025-05-16T14:32:00Z">
          <w:pPr/>
        </w:pPrChange>
      </w:pPr>
      <w:bookmarkStart w:id="580" w:name="_Toc198302133"/>
      <w:bookmarkEnd w:id="580"/>
    </w:p>
    <w:p w14:paraId="7C6409F0" w14:textId="0A5B2A25" w:rsidR="00280C9D" w:rsidRPr="00D02ABB" w:rsidDel="00B93DC0" w:rsidRDefault="0071430F" w:rsidP="00374296">
      <w:pPr>
        <w:rPr>
          <w:del w:id="581" w:author="Fábio Rafael Gomes Costa" w:date="2025-05-16T15:33:00Z" w16du:dateUtc="2025-05-16T14:33:00Z"/>
        </w:rPr>
      </w:pPr>
      <w:del w:id="582" w:author="Fábio Rafael Gomes Costa" w:date="2025-05-11T20:47:00Z" w16du:dateUtc="2025-05-11T19:47:00Z">
        <w:r w:rsidDel="00BF18E6">
          <w:delText>4.7 apresentação de dados extras</w:delText>
        </w:r>
      </w:del>
      <w:del w:id="583" w:author="Fábio Rafael Gomes Costa" w:date="2025-05-16T15:32:00Z" w16du:dateUtc="2025-05-16T14:32:00Z">
        <w:r w:rsidR="003870EF" w:rsidRPr="00D02ABB" w:rsidDel="00B93DC0">
          <w:br w:type="page"/>
        </w:r>
      </w:del>
      <w:bookmarkStart w:id="584" w:name="_Toc198302134"/>
      <w:bookmarkEnd w:id="584"/>
    </w:p>
    <w:p w14:paraId="63F0BA45" w14:textId="63D476EB" w:rsidR="003870EF" w:rsidRPr="008602CB" w:rsidRDefault="003870EF" w:rsidP="00B93DC0">
      <w:pPr>
        <w:pStyle w:val="Ttulo1"/>
        <w:rPr>
          <w:highlight w:val="yellow"/>
        </w:rPr>
      </w:pPr>
      <w:bookmarkStart w:id="585" w:name="_Toc198302135"/>
      <w:r w:rsidRPr="008602CB">
        <w:rPr>
          <w:highlight w:val="yellow"/>
        </w:rPr>
        <w:t>Repositório GitHub</w:t>
      </w:r>
      <w:bookmarkEnd w:id="585"/>
    </w:p>
    <w:p w14:paraId="1DD1DEF8" w14:textId="2DB3D98C" w:rsidR="003A61EC" w:rsidRPr="008602CB" w:rsidRDefault="003A61EC" w:rsidP="003A61EC">
      <w:pPr>
        <w:ind w:firstLine="708"/>
        <w:rPr>
          <w:highlight w:val="yellow"/>
        </w:rPr>
      </w:pPr>
      <w:r w:rsidRPr="008602CB">
        <w:rPr>
          <w:highlight w:val="yellow"/>
        </w:rPr>
        <w:t xml:space="preserve">O repositório </w:t>
      </w:r>
      <w:r w:rsidRPr="008602CB">
        <w:rPr>
          <w:i/>
          <w:iCs/>
          <w:highlight w:val="yellow"/>
        </w:rPr>
        <w:t>GitHub</w:t>
      </w:r>
      <w:r w:rsidRPr="008602CB">
        <w:rPr>
          <w:highlight w:val="yellow"/>
        </w:rPr>
        <w:t xml:space="preserve"> com o</w:t>
      </w:r>
      <w:r w:rsidR="007F2459" w:rsidRPr="008602CB">
        <w:rPr>
          <w:highlight w:val="yellow"/>
        </w:rPr>
        <w:t xml:space="preserve"> projeto de Estruturas de Dados e Algoritmos (EDA), a sua documentação, o enunciado</w:t>
      </w:r>
      <w:r w:rsidRPr="008602CB">
        <w:rPr>
          <w:highlight w:val="yellow"/>
        </w:rPr>
        <w:t xml:space="preserve"> do projeto</w:t>
      </w:r>
      <w:r w:rsidR="007F2459" w:rsidRPr="008602CB">
        <w:rPr>
          <w:highlight w:val="yellow"/>
        </w:rPr>
        <w:t>, e o seu relatório</w:t>
      </w:r>
      <w:r w:rsidRPr="008602CB">
        <w:rPr>
          <w:highlight w:val="yellow"/>
        </w:rPr>
        <w:t xml:space="preserve"> pode ser acedido através do seguinte link:</w:t>
      </w:r>
    </w:p>
    <w:p w14:paraId="63BBE162" w14:textId="77777777" w:rsidR="003A61EC" w:rsidRPr="008602CB" w:rsidRDefault="003A61EC" w:rsidP="003A61EC">
      <w:pPr>
        <w:ind w:firstLine="708"/>
        <w:rPr>
          <w:highlight w:val="yellow"/>
        </w:rPr>
      </w:pPr>
    </w:p>
    <w:p w14:paraId="2EF8CFA4" w14:textId="1A42A285" w:rsidR="003A61EC" w:rsidRPr="008602CB" w:rsidRDefault="003A61EC" w:rsidP="003A61EC">
      <w:pPr>
        <w:jc w:val="center"/>
        <w:rPr>
          <w:highlight w:val="yellow"/>
        </w:rPr>
      </w:pPr>
      <w:hyperlink r:id="rId20" w:history="1">
        <w:r w:rsidRPr="008602CB">
          <w:rPr>
            <w:rStyle w:val="Hiperligao"/>
            <w:highlight w:val="yellow"/>
          </w:rPr>
          <w:t>https://github.com/fabiocosta191/Projeto_EDA</w:t>
        </w:r>
      </w:hyperlink>
    </w:p>
    <w:p w14:paraId="7B1C14D2" w14:textId="77777777" w:rsidR="003A61EC" w:rsidRPr="008602CB" w:rsidRDefault="003A61EC" w:rsidP="003A61EC">
      <w:pPr>
        <w:ind w:firstLine="708"/>
        <w:rPr>
          <w:highlight w:val="yellow"/>
        </w:rPr>
      </w:pPr>
    </w:p>
    <w:p w14:paraId="07ABF507" w14:textId="773F7F0C" w:rsidR="003A61EC" w:rsidRPr="00D02ABB" w:rsidRDefault="003A61EC" w:rsidP="008A3906">
      <w:pPr>
        <w:ind w:firstLine="708"/>
      </w:pPr>
      <w:r w:rsidRPr="008602CB">
        <w:rPr>
          <w:highlight w:val="yellow"/>
        </w:rPr>
        <w:t>Neste repositório, poderão ser consultados todos os detalhes e documentação relacionados com a primeira</w:t>
      </w:r>
      <w:r w:rsidR="007F2459" w:rsidRPr="008602CB">
        <w:rPr>
          <w:highlight w:val="yellow"/>
        </w:rPr>
        <w:t xml:space="preserve"> (antes e pós correções </w:t>
      </w:r>
      <w:r w:rsidR="00374296" w:rsidRPr="008602CB">
        <w:rPr>
          <w:highlight w:val="yellow"/>
        </w:rPr>
        <w:t>sugeridas na defesa</w:t>
      </w:r>
      <w:r w:rsidR="007F2459" w:rsidRPr="008602CB">
        <w:rPr>
          <w:highlight w:val="yellow"/>
        </w:rPr>
        <w:t>) e segunda</w:t>
      </w:r>
      <w:r w:rsidRPr="008602CB">
        <w:rPr>
          <w:highlight w:val="yellow"/>
        </w:rPr>
        <w:t xml:space="preserve"> fase do projeto, incluindo as análises, implementações e conclusões até ao momento.</w:t>
      </w:r>
    </w:p>
    <w:p w14:paraId="60F0D037" w14:textId="77777777" w:rsidR="00476748" w:rsidRPr="00D02ABB" w:rsidRDefault="003870EF">
      <w:pPr>
        <w:spacing w:line="276" w:lineRule="auto"/>
        <w:jc w:val="left"/>
      </w:pPr>
      <w:r w:rsidRPr="00D02ABB">
        <w:br w:type="page"/>
      </w:r>
    </w:p>
    <w:p w14:paraId="2EB13D9C" w14:textId="58FAE112" w:rsidR="00476748" w:rsidRPr="008602CB" w:rsidRDefault="00476748" w:rsidP="00476748">
      <w:pPr>
        <w:pStyle w:val="Ttulo1"/>
        <w:rPr>
          <w:highlight w:val="yellow"/>
          <w:rPrChange w:id="586" w:author="Fábio Rafael Gomes Costa" w:date="2025-05-12T00:42:00Z" w16du:dateUtc="2025-05-11T23:42:00Z">
            <w:rPr>
              <w:highlight w:val="yellow"/>
            </w:rPr>
          </w:rPrChange>
        </w:rPr>
      </w:pPr>
      <w:bookmarkStart w:id="587" w:name="_Toc198302136"/>
      <w:r w:rsidRPr="008602CB">
        <w:rPr>
          <w:highlight w:val="yellow"/>
          <w:rPrChange w:id="588" w:author="Fábio Rafael Gomes Costa" w:date="2025-05-12T00:42:00Z" w16du:dateUtc="2025-05-11T23:42:00Z">
            <w:rPr>
              <w:highlight w:val="yellow"/>
            </w:rPr>
          </w:rPrChange>
        </w:rPr>
        <w:lastRenderedPageBreak/>
        <w:t>Considerações Finais</w:t>
      </w:r>
      <w:bookmarkEnd w:id="587"/>
    </w:p>
    <w:p w14:paraId="1D5D36F1" w14:textId="77777777" w:rsidR="00E17634" w:rsidRPr="008602CB" w:rsidRDefault="00E17634">
      <w:pPr>
        <w:ind w:firstLine="708"/>
        <w:rPr>
          <w:ins w:id="589" w:author="Fábio Rafael Gomes Costa" w:date="2025-05-12T00:21:00Z"/>
          <w:highlight w:val="yellow"/>
        </w:rPr>
        <w:pPrChange w:id="590" w:author="Fábio Rafael Gomes Costa" w:date="2025-05-12T00:22:00Z" w16du:dateUtc="2025-05-11T23:22:00Z">
          <w:pPr>
            <w:spacing w:line="276" w:lineRule="auto"/>
            <w:jc w:val="left"/>
          </w:pPr>
        </w:pPrChange>
      </w:pPr>
      <w:ins w:id="591" w:author="Fábio Rafael Gomes Costa" w:date="2025-05-12T00:21:00Z">
        <w:r w:rsidRPr="008602CB">
          <w:rPr>
            <w:highlight w:val="yellow"/>
          </w:rPr>
          <w:t xml:space="preserve">Ao longo da realização desta segunda fase do projeto prático, aprofundei significativamente a minha compreensão sobre a </w:t>
        </w:r>
        <w:r w:rsidRPr="008602CB">
          <w:rPr>
            <w:highlight w:val="yellow"/>
            <w:rPrChange w:id="592" w:author="Fábio Rafael Gomes Costa" w:date="2025-05-12T00:22:00Z" w16du:dateUtc="2025-05-11T23:22:00Z">
              <w:rPr>
                <w:b/>
                <w:bCs/>
              </w:rPr>
            </w:rPrChange>
          </w:rPr>
          <w:t>implementação e manipulação de grafos dinâmicos</w:t>
        </w:r>
        <w:r w:rsidRPr="008602CB">
          <w:rPr>
            <w:highlight w:val="yellow"/>
          </w:rPr>
          <w:t xml:space="preserve"> em linguagem C. A transição de estruturas simples, como listas ligadas (exploradas na Fase 1), para uma estrutura mais complexa baseada em </w:t>
        </w:r>
        <w:r w:rsidRPr="008602CB">
          <w:rPr>
            <w:highlight w:val="yellow"/>
            <w:rPrChange w:id="593" w:author="Fábio Rafael Gomes Costa" w:date="2025-05-12T00:22:00Z" w16du:dateUtc="2025-05-11T23:22:00Z">
              <w:rPr>
                <w:b/>
                <w:bCs/>
              </w:rPr>
            </w:rPrChange>
          </w:rPr>
          <w:t>listas de adjacência</w:t>
        </w:r>
        <w:r w:rsidRPr="008602CB">
          <w:rPr>
            <w:highlight w:val="yellow"/>
          </w:rPr>
          <w:t>, representou um desafio importante, sobretudo ao nível da organização dos dados, da gestão eficiente da memória e da integração modular do código.</w:t>
        </w:r>
      </w:ins>
    </w:p>
    <w:p w14:paraId="1C1172ED" w14:textId="77777777" w:rsidR="00E17634" w:rsidRPr="008602CB" w:rsidRDefault="00E17634">
      <w:pPr>
        <w:ind w:firstLine="708"/>
        <w:rPr>
          <w:ins w:id="594" w:author="Fábio Rafael Gomes Costa" w:date="2025-05-12T00:21:00Z"/>
          <w:highlight w:val="yellow"/>
        </w:rPr>
        <w:pPrChange w:id="595" w:author="Fábio Rafael Gomes Costa" w:date="2025-05-12T00:22:00Z" w16du:dateUtc="2025-05-11T23:22:00Z">
          <w:pPr>
            <w:spacing w:line="276" w:lineRule="auto"/>
            <w:jc w:val="left"/>
          </w:pPr>
        </w:pPrChange>
      </w:pPr>
      <w:ins w:id="596" w:author="Fábio Rafael Gomes Costa" w:date="2025-05-12T00:21:00Z">
        <w:r w:rsidRPr="008602CB">
          <w:rPr>
            <w:highlight w:val="yellow"/>
          </w:rPr>
          <w:t xml:space="preserve">A implementação de operações como a </w:t>
        </w:r>
        <w:r w:rsidRPr="008602CB">
          <w:rPr>
            <w:highlight w:val="yellow"/>
            <w:rPrChange w:id="597" w:author="Fábio Rafael Gomes Costa" w:date="2025-05-12T00:22:00Z" w16du:dateUtc="2025-05-11T23:22:00Z">
              <w:rPr>
                <w:b/>
                <w:bCs/>
              </w:rPr>
            </w:rPrChange>
          </w:rPr>
          <w:t>criação de arestas entre antenas</w:t>
        </w:r>
        <w:r w:rsidRPr="008602CB">
          <w:rPr>
            <w:highlight w:val="yellow"/>
          </w:rPr>
          <w:t xml:space="preserve">, o </w:t>
        </w:r>
        <w:r w:rsidRPr="008602CB">
          <w:rPr>
            <w:highlight w:val="yellow"/>
            <w:rPrChange w:id="598" w:author="Fábio Rafael Gomes Costa" w:date="2025-05-12T00:22:00Z" w16du:dateUtc="2025-05-11T23:22:00Z">
              <w:rPr>
                <w:b/>
                <w:bCs/>
              </w:rPr>
            </w:rPrChange>
          </w:rPr>
          <w:t>armazenamento de zonas nefastas</w:t>
        </w:r>
        <w:r w:rsidRPr="008602CB">
          <w:rPr>
            <w:highlight w:val="yellow"/>
          </w:rPr>
          <w:t xml:space="preserve">, e a </w:t>
        </w:r>
        <w:r w:rsidRPr="008602CB">
          <w:rPr>
            <w:highlight w:val="yellow"/>
            <w:rPrChange w:id="599" w:author="Fábio Rafael Gomes Costa" w:date="2025-05-12T00:22:00Z" w16du:dateUtc="2025-05-11T23:22:00Z">
              <w:rPr>
                <w:b/>
                <w:bCs/>
              </w:rPr>
            </w:rPrChange>
          </w:rPr>
          <w:t>execução de algoritmos de travessia como DFS, BFS e backtracking</w:t>
        </w:r>
        <w:r w:rsidRPr="008602CB">
          <w:rPr>
            <w:highlight w:val="yellow"/>
          </w:rPr>
          <w:t xml:space="preserve">, permitiu-me consolidar conhecimentos fundamentais sobre grafos e perceber como a </w:t>
        </w:r>
        <w:r w:rsidRPr="008602CB">
          <w:rPr>
            <w:highlight w:val="yellow"/>
            <w:rPrChange w:id="600" w:author="Fábio Rafael Gomes Costa" w:date="2025-05-12T00:22:00Z" w16du:dateUtc="2025-05-11T23:22:00Z">
              <w:rPr>
                <w:b/>
                <w:bCs/>
              </w:rPr>
            </w:rPrChange>
          </w:rPr>
          <w:t>estruturação correta dos dados influencia diretamente a eficiência e legibilidade da solução</w:t>
        </w:r>
        <w:r w:rsidRPr="008602CB">
          <w:rPr>
            <w:highlight w:val="yellow"/>
          </w:rPr>
          <w:t>.</w:t>
        </w:r>
      </w:ins>
    </w:p>
    <w:p w14:paraId="6472AA7D" w14:textId="77777777" w:rsidR="00E17634" w:rsidRPr="008602CB" w:rsidRDefault="00E17634">
      <w:pPr>
        <w:ind w:firstLine="708"/>
        <w:rPr>
          <w:ins w:id="601" w:author="Fábio Rafael Gomes Costa" w:date="2025-05-12T00:21:00Z"/>
          <w:highlight w:val="yellow"/>
        </w:rPr>
        <w:pPrChange w:id="602" w:author="Fábio Rafael Gomes Costa" w:date="2025-05-12T00:22:00Z" w16du:dateUtc="2025-05-11T23:22:00Z">
          <w:pPr>
            <w:spacing w:line="276" w:lineRule="auto"/>
            <w:jc w:val="left"/>
          </w:pPr>
        </w:pPrChange>
      </w:pPr>
      <w:ins w:id="603" w:author="Fábio Rafael Gomes Costa" w:date="2025-05-12T00:21:00Z">
        <w:r w:rsidRPr="008602CB">
          <w:rPr>
            <w:highlight w:val="yellow"/>
          </w:rPr>
          <w:t xml:space="preserve">A necessidade de determinar todos os caminhos possíveis entre duas antenas destacou ainda mais a importância de raciocínios lógicos e estruturados, especialmente no uso de </w:t>
        </w:r>
        <w:r w:rsidRPr="008602CB">
          <w:rPr>
            <w:highlight w:val="yellow"/>
            <w:rPrChange w:id="604" w:author="Fábio Rafael Gomes Costa" w:date="2025-05-12T00:22:00Z" w16du:dateUtc="2025-05-11T23:22:00Z">
              <w:rPr>
                <w:b/>
                <w:bCs/>
              </w:rPr>
            </w:rPrChange>
          </w:rPr>
          <w:t>algoritmos recursivos com backtracking</w:t>
        </w:r>
        <w:r w:rsidRPr="008602CB">
          <w:rPr>
            <w:highlight w:val="yellow"/>
          </w:rPr>
          <w:t>, reforçando a minha capacidade de resolver problemas com múltiplas ramificações e estados.</w:t>
        </w:r>
      </w:ins>
    </w:p>
    <w:p w14:paraId="1E0366B0" w14:textId="77777777" w:rsidR="00E17634" w:rsidRPr="008602CB" w:rsidRDefault="00E17634">
      <w:pPr>
        <w:ind w:firstLine="708"/>
        <w:rPr>
          <w:ins w:id="605" w:author="Fábio Rafael Gomes Costa" w:date="2025-05-12T00:21:00Z"/>
          <w:highlight w:val="yellow"/>
        </w:rPr>
        <w:pPrChange w:id="606" w:author="Fábio Rafael Gomes Costa" w:date="2025-05-12T00:22:00Z" w16du:dateUtc="2025-05-11T23:22:00Z">
          <w:pPr>
            <w:spacing w:line="276" w:lineRule="auto"/>
            <w:jc w:val="left"/>
          </w:pPr>
        </w:pPrChange>
      </w:pPr>
      <w:ins w:id="607" w:author="Fábio Rafael Gomes Costa" w:date="2025-05-12T00:21:00Z">
        <w:r w:rsidRPr="008602CB">
          <w:rPr>
            <w:highlight w:val="yellow"/>
          </w:rPr>
          <w:t>Este projeto contribuiu também para o reforço de boas práticas de desenvolvimento, tais como:</w:t>
        </w:r>
      </w:ins>
    </w:p>
    <w:p w14:paraId="03872949" w14:textId="77777777" w:rsidR="00E17634" w:rsidRPr="008602CB" w:rsidRDefault="00E17634">
      <w:pPr>
        <w:pStyle w:val="PargrafodaLista"/>
        <w:numPr>
          <w:ilvl w:val="0"/>
          <w:numId w:val="34"/>
        </w:numPr>
        <w:rPr>
          <w:ins w:id="608" w:author="Fábio Rafael Gomes Costa" w:date="2025-05-12T00:21:00Z"/>
          <w:highlight w:val="yellow"/>
        </w:rPr>
        <w:pPrChange w:id="609" w:author="Fábio Rafael Gomes Costa" w:date="2025-05-12T00:22:00Z" w16du:dateUtc="2025-05-11T23:22:00Z">
          <w:pPr>
            <w:numPr>
              <w:numId w:val="33"/>
            </w:numPr>
            <w:tabs>
              <w:tab w:val="num" w:pos="720"/>
            </w:tabs>
            <w:spacing w:line="276" w:lineRule="auto"/>
            <w:ind w:left="720" w:hanging="360"/>
            <w:jc w:val="left"/>
          </w:pPr>
        </w:pPrChange>
      </w:pPr>
      <w:ins w:id="610" w:author="Fábio Rafael Gomes Costa" w:date="2025-05-12T00:21:00Z">
        <w:r w:rsidRPr="008602CB">
          <w:rPr>
            <w:highlight w:val="yellow"/>
          </w:rPr>
          <w:t>A modularização do código;</w:t>
        </w:r>
      </w:ins>
    </w:p>
    <w:p w14:paraId="73478399" w14:textId="77777777" w:rsidR="00E17634" w:rsidRPr="008602CB" w:rsidRDefault="00E17634">
      <w:pPr>
        <w:pStyle w:val="PargrafodaLista"/>
        <w:numPr>
          <w:ilvl w:val="0"/>
          <w:numId w:val="34"/>
        </w:numPr>
        <w:rPr>
          <w:ins w:id="611" w:author="Fábio Rafael Gomes Costa" w:date="2025-05-12T00:21:00Z"/>
          <w:highlight w:val="yellow"/>
        </w:rPr>
        <w:pPrChange w:id="612" w:author="Fábio Rafael Gomes Costa" w:date="2025-05-12T00:22:00Z" w16du:dateUtc="2025-05-11T23:22:00Z">
          <w:pPr>
            <w:numPr>
              <w:numId w:val="33"/>
            </w:numPr>
            <w:tabs>
              <w:tab w:val="num" w:pos="720"/>
            </w:tabs>
            <w:spacing w:line="276" w:lineRule="auto"/>
            <w:ind w:left="720" w:hanging="360"/>
            <w:jc w:val="left"/>
          </w:pPr>
        </w:pPrChange>
      </w:pPr>
      <w:ins w:id="613" w:author="Fábio Rafael Gomes Costa" w:date="2025-05-12T00:21:00Z">
        <w:r w:rsidRPr="008602CB">
          <w:rPr>
            <w:highlight w:val="yellow"/>
          </w:rPr>
          <w:t xml:space="preserve">A documentação clara através do </w:t>
        </w:r>
        <w:r w:rsidRPr="008602CB">
          <w:rPr>
            <w:highlight w:val="yellow"/>
            <w:rPrChange w:id="614" w:author="Fábio Rafael Gomes Costa" w:date="2025-05-12T00:22:00Z" w16du:dateUtc="2025-05-11T23:22:00Z">
              <w:rPr>
                <w:b/>
                <w:bCs/>
              </w:rPr>
            </w:rPrChange>
          </w:rPr>
          <w:t>Doxygen</w:t>
        </w:r>
        <w:r w:rsidRPr="008602CB">
          <w:rPr>
            <w:highlight w:val="yellow"/>
          </w:rPr>
          <w:t>;</w:t>
        </w:r>
      </w:ins>
    </w:p>
    <w:p w14:paraId="1990799F" w14:textId="77777777" w:rsidR="00E17634" w:rsidRPr="008602CB" w:rsidRDefault="00E17634">
      <w:pPr>
        <w:pStyle w:val="PargrafodaLista"/>
        <w:numPr>
          <w:ilvl w:val="0"/>
          <w:numId w:val="34"/>
        </w:numPr>
        <w:rPr>
          <w:ins w:id="615" w:author="Fábio Rafael Gomes Costa" w:date="2025-05-12T00:21:00Z"/>
          <w:highlight w:val="yellow"/>
        </w:rPr>
        <w:pPrChange w:id="616" w:author="Fábio Rafael Gomes Costa" w:date="2025-05-12T00:22:00Z" w16du:dateUtc="2025-05-11T23:22:00Z">
          <w:pPr>
            <w:numPr>
              <w:numId w:val="33"/>
            </w:numPr>
            <w:tabs>
              <w:tab w:val="num" w:pos="720"/>
            </w:tabs>
            <w:spacing w:line="276" w:lineRule="auto"/>
            <w:ind w:left="720" w:hanging="360"/>
            <w:jc w:val="left"/>
          </w:pPr>
        </w:pPrChange>
      </w:pPr>
      <w:ins w:id="617" w:author="Fábio Rafael Gomes Costa" w:date="2025-05-12T00:21:00Z">
        <w:r w:rsidRPr="008602CB">
          <w:rPr>
            <w:highlight w:val="yellow"/>
          </w:rPr>
          <w:t xml:space="preserve">O controlo de versões com </w:t>
        </w:r>
        <w:r w:rsidRPr="008602CB">
          <w:rPr>
            <w:highlight w:val="yellow"/>
            <w:rPrChange w:id="618" w:author="Fábio Rafael Gomes Costa" w:date="2025-05-12T00:22:00Z" w16du:dateUtc="2025-05-11T23:22:00Z">
              <w:rPr>
                <w:b/>
                <w:bCs/>
              </w:rPr>
            </w:rPrChange>
          </w:rPr>
          <w:t>GitHub</w:t>
        </w:r>
        <w:r w:rsidRPr="008602CB">
          <w:rPr>
            <w:highlight w:val="yellow"/>
          </w:rPr>
          <w:t>, essencial para o acompanhamento da evolução do trabalho.</w:t>
        </w:r>
      </w:ins>
    </w:p>
    <w:p w14:paraId="5696981C" w14:textId="0E91894F" w:rsidR="00E17634" w:rsidRPr="008602CB" w:rsidRDefault="00E17634">
      <w:pPr>
        <w:ind w:firstLine="708"/>
        <w:rPr>
          <w:ins w:id="619" w:author="Fábio Rafael Gomes Costa" w:date="2025-05-12T00:21:00Z"/>
          <w:highlight w:val="yellow"/>
        </w:rPr>
        <w:pPrChange w:id="620" w:author="Fábio Rafael Gomes Costa" w:date="2025-05-12T00:22:00Z" w16du:dateUtc="2025-05-11T23:22:00Z">
          <w:pPr>
            <w:spacing w:line="276" w:lineRule="auto"/>
            <w:jc w:val="left"/>
          </w:pPr>
        </w:pPrChange>
      </w:pPr>
      <w:ins w:id="621" w:author="Fábio Rafael Gomes Costa" w:date="2025-05-12T00:21:00Z">
        <w:r w:rsidRPr="008602CB">
          <w:rPr>
            <w:highlight w:val="yellow"/>
          </w:rPr>
          <w:t xml:space="preserve">De forma geral, considero que este projeto foi uma excelente oportunidade para aplicar e consolidar os conteúdos abordados na unidade curricular de </w:t>
        </w:r>
        <w:r w:rsidRPr="008602CB">
          <w:rPr>
            <w:highlight w:val="yellow"/>
            <w:rPrChange w:id="622" w:author="Fábio Rafael Gomes Costa" w:date="2025-05-12T00:22:00Z" w16du:dateUtc="2025-05-11T23:22:00Z">
              <w:rPr>
                <w:b/>
                <w:bCs/>
              </w:rPr>
            </w:rPrChange>
          </w:rPr>
          <w:t>Estruturas de Dados Avançadas</w:t>
        </w:r>
        <w:r w:rsidRPr="008602CB">
          <w:rPr>
            <w:highlight w:val="yellow"/>
          </w:rPr>
          <w:t xml:space="preserve">, não só cumprindo os objetivos propostos, mas também </w:t>
        </w:r>
      </w:ins>
      <w:ins w:id="623" w:author="Fábio Rafael Gomes Costa" w:date="2025-05-12T00:22:00Z" w16du:dateUtc="2025-05-11T23:22:00Z">
        <w:r w:rsidRPr="008602CB">
          <w:rPr>
            <w:highlight w:val="yellow"/>
          </w:rPr>
          <w:t>me preparando</w:t>
        </w:r>
      </w:ins>
      <w:ins w:id="624" w:author="Fábio Rafael Gomes Costa" w:date="2025-05-12T00:21:00Z">
        <w:r w:rsidRPr="008602CB">
          <w:rPr>
            <w:highlight w:val="yellow"/>
          </w:rPr>
          <w:t xml:space="preserve"> para </w:t>
        </w:r>
        <w:r w:rsidRPr="008602CB">
          <w:rPr>
            <w:highlight w:val="yellow"/>
            <w:rPrChange w:id="625" w:author="Fábio Rafael Gomes Costa" w:date="2025-05-12T00:22:00Z" w16du:dateUtc="2025-05-11T23:22:00Z">
              <w:rPr>
                <w:b/>
                <w:bCs/>
              </w:rPr>
            </w:rPrChange>
          </w:rPr>
          <w:t>problemas mais complexos</w:t>
        </w:r>
        <w:r w:rsidRPr="008602CB">
          <w:rPr>
            <w:highlight w:val="yellow"/>
          </w:rPr>
          <w:t xml:space="preserve"> no âmbito da programação, da análise de algoritmos e da modelação de sistemas.</w:t>
        </w:r>
      </w:ins>
    </w:p>
    <w:p w14:paraId="691FD9BC" w14:textId="2299C47F" w:rsidR="00476748" w:rsidRPr="008602CB" w:rsidDel="00E17634" w:rsidRDefault="00E17634">
      <w:pPr>
        <w:ind w:firstLine="708"/>
        <w:rPr>
          <w:del w:id="626" w:author="Fábio Rafael Gomes Costa" w:date="2025-05-12T00:22:00Z" w16du:dateUtc="2025-05-11T23:22:00Z"/>
          <w:highlight w:val="yellow"/>
        </w:rPr>
        <w:pPrChange w:id="627" w:author="Fábio Rafael Gomes Costa" w:date="2025-05-12T00:31:00Z" w16du:dateUtc="2025-05-11T23:31:00Z">
          <w:pPr>
            <w:spacing w:line="276" w:lineRule="auto"/>
            <w:jc w:val="left"/>
          </w:pPr>
        </w:pPrChange>
      </w:pPr>
      <w:ins w:id="628" w:author="Fábio Rafael Gomes Costa" w:date="2025-05-12T00:21:00Z">
        <w:r w:rsidRPr="008602CB">
          <w:rPr>
            <w:highlight w:val="yellow"/>
          </w:rPr>
          <w:t>A experiência adquirida nesta fase será uma mais-valia para o meu percurso académico e profissional, dotando-me de ferramentas sólidas para abordar desafios relacionados com redes, estruturas interligadas e otimização de caminhos.</w:t>
        </w:r>
      </w:ins>
    </w:p>
    <w:p w14:paraId="642C907C" w14:textId="0DDCC28A" w:rsidR="00476748" w:rsidRPr="008602CB" w:rsidRDefault="00476748">
      <w:pPr>
        <w:ind w:firstLine="708"/>
        <w:rPr>
          <w:highlight w:val="yellow"/>
        </w:rPr>
        <w:pPrChange w:id="629" w:author="Fábio Rafael Gomes Costa" w:date="2025-05-12T00:31:00Z" w16du:dateUtc="2025-05-11T23:31:00Z">
          <w:pPr>
            <w:spacing w:line="276" w:lineRule="auto"/>
            <w:jc w:val="left"/>
          </w:pPr>
        </w:pPrChange>
      </w:pPr>
      <w:r w:rsidRPr="008602CB">
        <w:rPr>
          <w:highlight w:val="yellow"/>
        </w:rPr>
        <w:br w:type="page"/>
      </w:r>
    </w:p>
    <w:p w14:paraId="02320403" w14:textId="77777777" w:rsidR="008D29A5" w:rsidRPr="008602CB" w:rsidRDefault="00F30256" w:rsidP="00476748">
      <w:pPr>
        <w:pStyle w:val="Ttulo1"/>
        <w:rPr>
          <w:highlight w:val="yellow"/>
          <w:rPrChange w:id="630" w:author="Fábio Rafael Gomes Costa" w:date="2025-05-12T00:42:00Z" w16du:dateUtc="2025-05-11T23:42:00Z">
            <w:rPr>
              <w:highlight w:val="yellow"/>
            </w:rPr>
          </w:rPrChange>
        </w:rPr>
      </w:pPr>
      <w:bookmarkStart w:id="631" w:name="_Toc198302137"/>
      <w:r w:rsidRPr="008602CB">
        <w:rPr>
          <w:highlight w:val="yellow"/>
          <w:rPrChange w:id="632" w:author="Fábio Rafael Gomes Costa" w:date="2025-05-12T00:42:00Z" w16du:dateUtc="2025-05-11T23:42:00Z">
            <w:rPr>
              <w:highlight w:val="yellow"/>
            </w:rPr>
          </w:rPrChange>
        </w:rPr>
        <w:lastRenderedPageBreak/>
        <w:t>Referencias bibliográfic</w:t>
      </w:r>
      <w:r w:rsidR="00476748" w:rsidRPr="008602CB">
        <w:rPr>
          <w:highlight w:val="yellow"/>
          <w:rPrChange w:id="633" w:author="Fábio Rafael Gomes Costa" w:date="2025-05-12T00:42:00Z" w16du:dateUtc="2025-05-11T23:42:00Z">
            <w:rPr>
              <w:highlight w:val="yellow"/>
            </w:rPr>
          </w:rPrChange>
        </w:rPr>
        <w:t>a</w:t>
      </w:r>
      <w:bookmarkEnd w:id="631"/>
    </w:p>
    <w:customXmlDelRangeStart w:id="634" w:author="Fábio Rafael Gomes Costa" w:date="2025-05-12T00:41:00Z"/>
    <w:sdt>
      <w:sdtPr>
        <w:rPr>
          <w:color w:val="000000"/>
        </w:rPr>
        <w:tag w:val="MENDELEY_CITATION_v3_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"/>
        <w:id w:val="-1800760038"/>
        <w:placeholder>
          <w:docPart w:val="DefaultPlaceholder_-1854013440"/>
        </w:placeholder>
      </w:sdtPr>
      <w:sdtContent>
        <w:customXmlDelRangeEnd w:id="634"/>
        <w:p w14:paraId="3E522C5F" w14:textId="2BCE36AC" w:rsidR="001B3433" w:rsidRPr="00D02ABB" w:rsidDel="00BB7CDB" w:rsidRDefault="00BB7CDB" w:rsidP="00412203">
          <w:pPr>
            <w:autoSpaceDE w:val="0"/>
            <w:autoSpaceDN w:val="0"/>
            <w:ind w:hanging="480"/>
            <w:rPr>
              <w:del w:id="635" w:author="Fábio Rafael Gomes Costa" w:date="2025-05-12T00:41:00Z" w16du:dateUtc="2025-05-11T23:41:00Z"/>
              <w:color w:val="000000"/>
            </w:rPr>
          </w:pPr>
          <w:del w:id="636" w:author="Fábio Rafael Gomes Costa" w:date="2025-05-12T00:41:00Z" w16du:dateUtc="2025-05-11T23:41:00Z">
            <w:r w:rsidRPr="00BB7CDB" w:rsidDel="00BB7CDB">
              <w:rPr>
                <w:rFonts w:eastAsia="Times New Roman"/>
                <w:color w:val="000000"/>
              </w:rPr>
              <w:delText>(</w:delText>
            </w:r>
            <w:r w:rsidRPr="00BB7CDB" w:rsidDel="00BB7CDB">
              <w:rPr>
                <w:rFonts w:eastAsia="Times New Roman"/>
                <w:i/>
                <w:iCs/>
                <w:color w:val="000000"/>
              </w:rPr>
              <w:delText>(43) Linguagem C - Português - YouTube</w:delText>
            </w:r>
            <w:r w:rsidRPr="00BB7CDB" w:rsidDel="00BB7CDB">
              <w:rPr>
                <w:rFonts w:eastAsia="Times New Roman"/>
                <w:color w:val="000000"/>
              </w:rPr>
              <w:delText xml:space="preserve">, n.d.; </w:delText>
            </w:r>
            <w:r w:rsidRPr="00BB7CDB" w:rsidDel="00BB7CDB">
              <w:rPr>
                <w:rFonts w:eastAsia="Times New Roman"/>
                <w:i/>
                <w:iCs/>
                <w:color w:val="000000"/>
              </w:rPr>
              <w:delText>(976) Estrutura de Dados - Aula 23 - Grafos - Conceitos Básicos - YouTube</w:delText>
            </w:r>
            <w:r w:rsidRPr="00BB7CDB" w:rsidDel="00BB7CDB">
              <w:rPr>
                <w:rFonts w:eastAsia="Times New Roman"/>
                <w:color w:val="000000"/>
              </w:rPr>
              <w:delText xml:space="preserve">, n.d.; </w:delText>
            </w:r>
            <w:r w:rsidRPr="00BB7CDB" w:rsidDel="00BB7CDB">
              <w:rPr>
                <w:rFonts w:eastAsia="Times New Roman"/>
                <w:i/>
                <w:iCs/>
                <w:color w:val="000000"/>
              </w:rPr>
              <w:delText>(976) Estrutura de Dados Em C | Aula 56 - Grafos - Definição - YouTube</w:delText>
            </w:r>
            <w:r w:rsidRPr="00BB7CDB" w:rsidDel="00BB7CDB">
              <w:rPr>
                <w:rFonts w:eastAsia="Times New Roman"/>
                <w:color w:val="000000"/>
              </w:rPr>
              <w:delText xml:space="preserve">, n.d.; </w:delText>
            </w:r>
            <w:r w:rsidRPr="00BB7CDB" w:rsidDel="00BB7CDB">
              <w:rPr>
                <w:rFonts w:eastAsia="Times New Roman"/>
                <w:i/>
                <w:iCs/>
                <w:color w:val="000000"/>
              </w:rPr>
              <w:delText>(976) Estrutura de Dados Em C | Aula 57 - Grafos - Propriedades - YouTube</w:delText>
            </w:r>
            <w:r w:rsidRPr="00BB7CDB" w:rsidDel="00BB7CDB">
              <w:rPr>
                <w:rFonts w:eastAsia="Times New Roman"/>
                <w:color w:val="000000"/>
              </w:rPr>
              <w:delText xml:space="preserve">, n.d.; </w:delText>
            </w:r>
            <w:r w:rsidRPr="00BB7CDB" w:rsidDel="00BB7CDB">
              <w:rPr>
                <w:rFonts w:eastAsia="Times New Roman"/>
                <w:i/>
                <w:iCs/>
                <w:color w:val="000000"/>
              </w:rPr>
              <w:delText>(976) Estrutura de Dados Em C | Aula 58 - Grafos - Tipos de Grafos - Parte 1 - YouTube</w:delText>
            </w:r>
            <w:r w:rsidRPr="00BB7CDB" w:rsidDel="00BB7CDB">
              <w:rPr>
                <w:rFonts w:eastAsia="Times New Roman"/>
                <w:color w:val="000000"/>
              </w:rPr>
              <w:delText xml:space="preserve">, n.d.; </w:delText>
            </w:r>
            <w:r w:rsidRPr="00BB7CDB" w:rsidDel="00BB7CDB">
              <w:rPr>
                <w:rFonts w:eastAsia="Times New Roman"/>
                <w:i/>
                <w:iCs/>
                <w:color w:val="000000"/>
              </w:rPr>
              <w:delText>Fabiocosta191/Projeto_EDA: Repositório Para Arquivar o Projeto de EDA</w:delText>
            </w:r>
            <w:r w:rsidRPr="00BB7CDB" w:rsidDel="00BB7CDB">
              <w:rPr>
                <w:rFonts w:eastAsia="Times New Roman"/>
                <w:color w:val="000000"/>
              </w:rPr>
              <w:delText xml:space="preserve">, n.d.; </w:delText>
            </w:r>
            <w:r w:rsidRPr="00BB7CDB" w:rsidDel="00BB7CDB">
              <w:rPr>
                <w:rFonts w:eastAsia="Times New Roman"/>
                <w:i/>
                <w:iCs/>
                <w:color w:val="000000"/>
              </w:rPr>
              <w:delText>Grafos — Código Das Operações Básicas Em C. | by Paulo Martins | Medium</w:delText>
            </w:r>
            <w:r w:rsidRPr="00BB7CDB" w:rsidDel="00BB7CDB">
              <w:rPr>
                <w:rFonts w:eastAsia="Times New Roman"/>
                <w:color w:val="000000"/>
              </w:rPr>
              <w:delText xml:space="preserve">, n.d.; </w:delText>
            </w:r>
            <w:r w:rsidRPr="00BB7CDB" w:rsidDel="00BB7CDB">
              <w:rPr>
                <w:rFonts w:eastAsia="Times New Roman"/>
                <w:i/>
                <w:iCs/>
                <w:color w:val="000000"/>
              </w:rPr>
              <w:delText>Livro Algoritmos Para Grafos (Em Linguagem C)</w:delText>
            </w:r>
            <w:r w:rsidRPr="00BB7CDB" w:rsidDel="00BB7CDB">
              <w:rPr>
                <w:rFonts w:eastAsia="Times New Roman"/>
                <w:color w:val="000000"/>
              </w:rPr>
              <w:delText xml:space="preserve">, n.d.; </w:delText>
            </w:r>
            <w:r w:rsidRPr="00BB7CDB" w:rsidDel="00BB7CDB">
              <w:rPr>
                <w:rFonts w:eastAsia="Times New Roman"/>
                <w:i/>
                <w:iCs/>
                <w:color w:val="000000"/>
              </w:rPr>
              <w:delText>O Manual Do Iniciante Em C: Aprenda o Básico Sobre a Linguagem de Programação C Em Apenas Algumas Horas</w:delText>
            </w:r>
            <w:r w:rsidRPr="00BB7CDB" w:rsidDel="00BB7CDB">
              <w:rPr>
                <w:rFonts w:eastAsia="Times New Roman"/>
                <w:color w:val="000000"/>
              </w:rPr>
              <w:delText xml:space="preserve">, n.d.; </w:delText>
            </w:r>
            <w:r w:rsidRPr="00BB7CDB" w:rsidDel="00BB7CDB">
              <w:rPr>
                <w:rFonts w:eastAsia="Times New Roman"/>
                <w:i/>
                <w:iCs/>
                <w:color w:val="000000"/>
              </w:rPr>
              <w:delText>Para Que Serve o Struct Do C? O Que Significa a-&gt;b?</w:delText>
            </w:r>
            <w:r w:rsidRPr="00BB7CDB" w:rsidDel="00BB7CDB">
              <w:rPr>
                <w:rFonts w:eastAsia="Times New Roman"/>
                <w:color w:val="000000"/>
              </w:rPr>
              <w:delText xml:space="preserve">, n.d.; </w:delText>
            </w:r>
            <w:r w:rsidRPr="00BB7CDB" w:rsidDel="00BB7CDB">
              <w:rPr>
                <w:rFonts w:eastAsia="Times New Roman"/>
                <w:i/>
                <w:iCs/>
                <w:color w:val="000000"/>
              </w:rPr>
              <w:delText>Programação C - Structs</w:delText>
            </w:r>
            <w:r w:rsidRPr="00BB7CDB" w:rsidDel="00BB7CDB">
              <w:rPr>
                <w:rFonts w:eastAsia="Times New Roman"/>
                <w:color w:val="000000"/>
              </w:rPr>
              <w:delText xml:space="preserve">, n.d.; </w:delText>
            </w:r>
            <w:r w:rsidRPr="00BB7CDB" w:rsidDel="00BB7CDB">
              <w:rPr>
                <w:rFonts w:eastAsia="Times New Roman"/>
                <w:i/>
                <w:iCs/>
                <w:color w:val="000000"/>
              </w:rPr>
              <w:delText>Programação Com Apontadores</w:delText>
            </w:r>
            <w:r w:rsidRPr="00BB7CDB" w:rsidDel="00BB7CDB">
              <w:rPr>
                <w:rFonts w:eastAsia="Times New Roman"/>
                <w:color w:val="000000"/>
              </w:rPr>
              <w:delText>, n.d.)</w:delText>
            </w:r>
          </w:del>
        </w:p>
        <w:customXmlDelRangeStart w:id="637" w:author="Fábio Rafael Gomes Costa" w:date="2025-05-12T00:41:00Z"/>
      </w:sdtContent>
    </w:sdt>
    <w:customXmlDelRangeEnd w:id="637"/>
    <w:p w14:paraId="078F1E0E" w14:textId="7755D093" w:rsidR="00BB7CDB" w:rsidRPr="005E738F" w:rsidRDefault="00BB7CDB" w:rsidP="008602CB">
      <w:pPr>
        <w:autoSpaceDE w:val="0"/>
        <w:autoSpaceDN w:val="0"/>
        <w:ind w:left="480" w:hanging="480"/>
        <w:divId w:val="1449010415"/>
        <w:rPr>
          <w:color w:val="000000"/>
        </w:rPr>
        <w:pPrChange w:id="638" w:author="Fábio Rafael Gomes Costa" w:date="2025-05-12T00:42:00Z" w16du:dateUtc="2025-05-11T23:42:00Z">
          <w:pPr>
            <w:spacing w:line="276" w:lineRule="auto"/>
            <w:jc w:val="left"/>
            <w:divId w:val="1449010415"/>
          </w:pPr>
        </w:pPrChange>
      </w:pPr>
    </w:p>
    <w:sectPr w:rsidR="00BB7CDB" w:rsidRPr="005E738F" w:rsidSect="00476748">
      <w:headerReference w:type="first" r:id="rId21"/>
      <w:pgSz w:w="11906" w:h="16838" w:code="9"/>
      <w:pgMar w:top="1418" w:right="1418" w:bottom="1418" w:left="1418" w:header="426" w:footer="709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B6D1F0" w14:textId="77777777" w:rsidR="001C52E5" w:rsidRPr="00D02ABB" w:rsidRDefault="001C52E5" w:rsidP="0024155F">
      <w:pPr>
        <w:spacing w:after="0" w:line="240" w:lineRule="auto"/>
      </w:pPr>
      <w:r w:rsidRPr="00D02ABB">
        <w:separator/>
      </w:r>
    </w:p>
  </w:endnote>
  <w:endnote w:type="continuationSeparator" w:id="0">
    <w:p w14:paraId="718FE53F" w14:textId="77777777" w:rsidR="001C52E5" w:rsidRPr="00D02ABB" w:rsidRDefault="001C52E5" w:rsidP="0024155F">
      <w:pPr>
        <w:spacing w:after="0" w:line="240" w:lineRule="auto"/>
      </w:pPr>
      <w:r w:rsidRPr="00D02ABB">
        <w:continuationSeparator/>
      </w:r>
    </w:p>
  </w:endnote>
  <w:endnote w:type="continuationNotice" w:id="1">
    <w:p w14:paraId="0728E832" w14:textId="77777777" w:rsidR="001C52E5" w:rsidRPr="00D02ABB" w:rsidRDefault="001C52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E6AA04" w14:textId="77777777" w:rsidR="00280C9D" w:rsidRPr="00D02ABB" w:rsidRDefault="00280C9D">
    <w:pPr>
      <w:pStyle w:val="Rodap"/>
      <w:jc w:val="right"/>
      <w:rPr>
        <w:rFonts w:eastAsiaTheme="majorEastAsia" w:cs="Times New Roman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eastAsiaTheme="majorEastAsia" w:cs="Times New Roman"/>
        <w:sz w:val="28"/>
        <w:szCs w:val="28"/>
      </w:rPr>
      <w:id w:val="1542558036"/>
      <w:docPartObj>
        <w:docPartGallery w:val="Page Numbers (Bottom of Page)"/>
        <w:docPartUnique/>
      </w:docPartObj>
    </w:sdtPr>
    <w:sdtContent>
      <w:p w14:paraId="2C1815AC" w14:textId="77777777" w:rsidR="00280C9D" w:rsidRPr="00D02ABB" w:rsidRDefault="00280C9D">
        <w:pPr>
          <w:pStyle w:val="Rodap"/>
          <w:jc w:val="right"/>
          <w:rPr>
            <w:rFonts w:eastAsiaTheme="majorEastAsia" w:cs="Times New Roman"/>
            <w:sz w:val="28"/>
            <w:szCs w:val="28"/>
          </w:rPr>
        </w:pPr>
        <w:r w:rsidRPr="00D02ABB">
          <w:rPr>
            <w:rFonts w:eastAsiaTheme="majorEastAsia" w:cs="Times New Roman"/>
            <w:szCs w:val="24"/>
          </w:rPr>
          <w:t xml:space="preserve">Pág. </w:t>
        </w:r>
        <w:r w:rsidRPr="00D02ABB">
          <w:rPr>
            <w:rFonts w:eastAsiaTheme="minorEastAsia" w:cs="Times New Roman"/>
            <w:szCs w:val="24"/>
          </w:rPr>
          <w:fldChar w:fldCharType="begin"/>
        </w:r>
        <w:r w:rsidRPr="00D02ABB">
          <w:rPr>
            <w:rFonts w:cs="Times New Roman"/>
            <w:szCs w:val="24"/>
          </w:rPr>
          <w:instrText>PAGE    \* MERGEFORMAT</w:instrText>
        </w:r>
        <w:r w:rsidRPr="00D02ABB">
          <w:rPr>
            <w:rFonts w:eastAsiaTheme="minorEastAsia" w:cs="Times New Roman"/>
            <w:szCs w:val="24"/>
          </w:rPr>
          <w:fldChar w:fldCharType="separate"/>
        </w:r>
        <w:r w:rsidRPr="00D02ABB">
          <w:rPr>
            <w:rFonts w:eastAsiaTheme="majorEastAsia" w:cs="Times New Roman"/>
            <w:szCs w:val="24"/>
          </w:rPr>
          <w:t>1</w:t>
        </w:r>
        <w:r w:rsidRPr="00D02ABB">
          <w:rPr>
            <w:rFonts w:eastAsiaTheme="majorEastAsia" w:cs="Times New Roman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eastAsiaTheme="majorEastAsia" w:cs="Times New Roman"/>
        <w:szCs w:val="24"/>
      </w:rPr>
      <w:id w:val="-166636600"/>
      <w:docPartObj>
        <w:docPartGallery w:val="Page Numbers (Bottom of Page)"/>
        <w:docPartUnique/>
      </w:docPartObj>
    </w:sdtPr>
    <w:sdtContent>
      <w:p w14:paraId="31301478" w14:textId="77777777" w:rsidR="006D6215" w:rsidRPr="00D02ABB" w:rsidRDefault="006D6215">
        <w:pPr>
          <w:pStyle w:val="Rodap"/>
          <w:jc w:val="right"/>
          <w:rPr>
            <w:rFonts w:eastAsiaTheme="majorEastAsia" w:cs="Times New Roman"/>
            <w:szCs w:val="24"/>
          </w:rPr>
        </w:pPr>
        <w:r w:rsidRPr="00D02ABB">
          <w:rPr>
            <w:rFonts w:eastAsiaTheme="majorEastAsia" w:cs="Times New Roman"/>
            <w:szCs w:val="24"/>
          </w:rPr>
          <w:t xml:space="preserve">Pág. </w:t>
        </w:r>
        <w:r w:rsidRPr="00D02ABB">
          <w:rPr>
            <w:rFonts w:eastAsiaTheme="minorEastAsia" w:cs="Times New Roman"/>
            <w:szCs w:val="24"/>
          </w:rPr>
          <w:fldChar w:fldCharType="begin"/>
        </w:r>
        <w:r w:rsidRPr="00D02ABB">
          <w:rPr>
            <w:rFonts w:cs="Times New Roman"/>
            <w:szCs w:val="24"/>
          </w:rPr>
          <w:instrText>PAGE    \* MERGEFORMAT</w:instrText>
        </w:r>
        <w:r w:rsidRPr="00D02ABB">
          <w:rPr>
            <w:rFonts w:eastAsiaTheme="minorEastAsia" w:cs="Times New Roman"/>
            <w:szCs w:val="24"/>
          </w:rPr>
          <w:fldChar w:fldCharType="separate"/>
        </w:r>
        <w:r w:rsidRPr="00D02ABB">
          <w:rPr>
            <w:rFonts w:eastAsiaTheme="majorEastAsia" w:cs="Times New Roman"/>
            <w:szCs w:val="24"/>
          </w:rPr>
          <w:t>10</w:t>
        </w:r>
        <w:r w:rsidRPr="00D02ABB">
          <w:rPr>
            <w:rFonts w:eastAsiaTheme="majorEastAsia" w:cs="Times New Roman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318943" w14:textId="77777777" w:rsidR="001C52E5" w:rsidRPr="00D02ABB" w:rsidRDefault="001C52E5" w:rsidP="0024155F">
      <w:pPr>
        <w:spacing w:after="0" w:line="240" w:lineRule="auto"/>
      </w:pPr>
      <w:r w:rsidRPr="00D02ABB">
        <w:separator/>
      </w:r>
    </w:p>
  </w:footnote>
  <w:footnote w:type="continuationSeparator" w:id="0">
    <w:p w14:paraId="29F2113F" w14:textId="77777777" w:rsidR="001C52E5" w:rsidRPr="00D02ABB" w:rsidRDefault="001C52E5" w:rsidP="0024155F">
      <w:pPr>
        <w:spacing w:after="0" w:line="240" w:lineRule="auto"/>
      </w:pPr>
      <w:r w:rsidRPr="00D02ABB">
        <w:continuationSeparator/>
      </w:r>
    </w:p>
  </w:footnote>
  <w:footnote w:type="continuationNotice" w:id="1">
    <w:p w14:paraId="11679F75" w14:textId="77777777" w:rsidR="001C52E5" w:rsidRPr="00D02ABB" w:rsidRDefault="001C52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FC71D" w14:textId="77777777" w:rsidR="00280C9D" w:rsidRPr="00D02ABB" w:rsidRDefault="00280C9D" w:rsidP="008D7BDE">
    <w:pPr>
      <w:tabs>
        <w:tab w:val="center" w:pos="4252"/>
        <w:tab w:val="right" w:pos="8504"/>
      </w:tabs>
      <w:spacing w:after="0" w:line="240" w:lineRule="auto"/>
      <w:jc w:val="right"/>
      <w:rPr>
        <w:rFonts w:cs="Times New Roman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3FD17" w14:textId="77777777" w:rsidR="00280C9D" w:rsidRPr="00D02ABB" w:rsidRDefault="00280C9D" w:rsidP="008D7BDE">
    <w:pPr>
      <w:pStyle w:val="Cabealho"/>
      <w:jc w:val="right"/>
      <w:rPr>
        <w:rFonts w:cs="Times New Roman"/>
        <w:sz w:val="28"/>
        <w:szCs w:val="28"/>
      </w:rPr>
    </w:pPr>
    <w:bookmarkStart w:id="1" w:name="_Hlk147234219"/>
    <w:r w:rsidRPr="00D02ABB">
      <w:rPr>
        <w:noProof/>
      </w:rPr>
      <w:drawing>
        <wp:anchor distT="0" distB="0" distL="114300" distR="114300" simplePos="0" relativeHeight="251660800" behindDoc="1" locked="0" layoutInCell="1" allowOverlap="1" wp14:anchorId="41B02857" wp14:editId="1E085724">
          <wp:simplePos x="0" y="0"/>
          <wp:positionH relativeFrom="margin">
            <wp:align>left</wp:align>
          </wp:positionH>
          <wp:positionV relativeFrom="paragraph">
            <wp:posOffset>-67635</wp:posOffset>
          </wp:positionV>
          <wp:extent cx="1619587" cy="592532"/>
          <wp:effectExtent l="0" t="0" r="0" b="0"/>
          <wp:wrapNone/>
          <wp:docPr id="152181211" name="Imagem 1521812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599013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587" cy="5925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Pr="00D02ABB">
      <w:rPr>
        <w:rFonts w:cs="Times New Roman"/>
        <w:sz w:val="28"/>
        <w:szCs w:val="28"/>
      </w:rPr>
      <w:t>DisciplinaXXXXXX</w:t>
    </w:r>
    <w:proofErr w:type="spellEnd"/>
  </w:p>
  <w:p w14:paraId="05E152CC" w14:textId="77777777" w:rsidR="00280C9D" w:rsidRPr="00D02ABB" w:rsidRDefault="00280C9D" w:rsidP="008D7BDE">
    <w:pPr>
      <w:pStyle w:val="Cabealho"/>
      <w:jc w:val="right"/>
      <w:rPr>
        <w:rFonts w:cs="Times New Roman"/>
        <w:sz w:val="28"/>
        <w:szCs w:val="28"/>
      </w:rPr>
    </w:pPr>
    <w:r w:rsidRPr="00D02ABB">
      <w:rPr>
        <w:rFonts w:cs="Times New Roman"/>
        <w:sz w:val="28"/>
        <w:szCs w:val="28"/>
      </w:rPr>
      <w:t xml:space="preserve">Trabalho </w:t>
    </w:r>
    <w:proofErr w:type="spellStart"/>
    <w:r w:rsidRPr="00D02ABB">
      <w:rPr>
        <w:rFonts w:cs="Times New Roman"/>
        <w:sz w:val="28"/>
        <w:szCs w:val="28"/>
      </w:rPr>
      <w:t>PráticoXXXXXXXX</w:t>
    </w:r>
    <w:bookmarkEnd w:id="1"/>
    <w:proofErr w:type="spellEnd"/>
  </w:p>
  <w:p w14:paraId="3031FDC1" w14:textId="77777777" w:rsidR="00280C9D" w:rsidRPr="00D02ABB" w:rsidRDefault="00280C9D" w:rsidP="008D7BDE">
    <w:pPr>
      <w:pStyle w:val="Cabealho"/>
      <w:jc w:val="right"/>
      <w:rPr>
        <w:rFonts w:cs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2A45C" w14:textId="2D655CC7" w:rsidR="006D6215" w:rsidRPr="00D02ABB" w:rsidRDefault="006D6215" w:rsidP="008D7BDE">
    <w:pPr>
      <w:tabs>
        <w:tab w:val="center" w:pos="4252"/>
        <w:tab w:val="right" w:pos="8504"/>
      </w:tabs>
      <w:spacing w:after="0" w:line="240" w:lineRule="auto"/>
      <w:jc w:val="right"/>
      <w:rPr>
        <w:rFonts w:cs="Times New Roman"/>
        <w:szCs w:val="24"/>
      </w:rPr>
    </w:pPr>
    <w:r w:rsidRPr="00D02ABB">
      <w:rPr>
        <w:noProof/>
        <w:sz w:val="22"/>
        <w:szCs w:val="20"/>
      </w:rPr>
      <w:drawing>
        <wp:anchor distT="0" distB="0" distL="114300" distR="114300" simplePos="0" relativeHeight="251658752" behindDoc="0" locked="0" layoutInCell="1" allowOverlap="1" wp14:anchorId="7EBF25B2" wp14:editId="29C9885A">
          <wp:simplePos x="0" y="0"/>
          <wp:positionH relativeFrom="margin">
            <wp:align>left</wp:align>
          </wp:positionH>
          <wp:positionV relativeFrom="paragraph">
            <wp:posOffset>6202</wp:posOffset>
          </wp:positionV>
          <wp:extent cx="1009290" cy="369253"/>
          <wp:effectExtent l="0" t="0" r="635" b="0"/>
          <wp:wrapNone/>
          <wp:docPr id="1312573311" name="Imagem 13125733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599013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290" cy="3692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67AC" w:rsidRPr="003D67AC">
      <w:rPr>
        <w:rFonts w:cs="Times New Roman"/>
        <w:szCs w:val="24"/>
      </w:rPr>
      <w:t>Integração de Sistemas de Informação</w:t>
    </w:r>
  </w:p>
  <w:p w14:paraId="75D81C35" w14:textId="2AE8E8CD" w:rsidR="006D6215" w:rsidRPr="00D02ABB" w:rsidRDefault="00C61C8E" w:rsidP="008D7BDE">
    <w:pPr>
      <w:tabs>
        <w:tab w:val="center" w:pos="4252"/>
        <w:tab w:val="right" w:pos="8504"/>
      </w:tabs>
      <w:spacing w:after="0" w:line="240" w:lineRule="auto"/>
      <w:jc w:val="right"/>
      <w:rPr>
        <w:rFonts w:cs="Times New Roman"/>
        <w:szCs w:val="24"/>
      </w:rPr>
    </w:pPr>
    <w:r w:rsidRPr="00D02ABB">
      <w:rPr>
        <w:rFonts w:cs="Times New Roman"/>
        <w:szCs w:val="24"/>
      </w:rPr>
      <w:t xml:space="preserve">Trabalho Prático </w:t>
    </w:r>
    <w:r w:rsidR="003D67AC">
      <w:rPr>
        <w:rFonts w:cs="Times New Roman"/>
        <w:szCs w:val="24"/>
      </w:rPr>
      <w:t>I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94DBE" w14:textId="77777777" w:rsidR="00C31944" w:rsidRPr="00D02ABB" w:rsidRDefault="00C31944" w:rsidP="008D7BDE">
    <w:pPr>
      <w:pStyle w:val="Cabealho"/>
      <w:jc w:val="right"/>
      <w:rPr>
        <w:rFonts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001D"/>
    <w:multiLevelType w:val="multilevel"/>
    <w:tmpl w:val="F9C2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F2B40"/>
    <w:multiLevelType w:val="hybridMultilevel"/>
    <w:tmpl w:val="885A5F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D1C9F"/>
    <w:multiLevelType w:val="hybridMultilevel"/>
    <w:tmpl w:val="6F1C1E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C5306"/>
    <w:multiLevelType w:val="multilevel"/>
    <w:tmpl w:val="B67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F3319"/>
    <w:multiLevelType w:val="hybridMultilevel"/>
    <w:tmpl w:val="0AEA07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D5B6A"/>
    <w:multiLevelType w:val="hybridMultilevel"/>
    <w:tmpl w:val="93EAE7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47736"/>
    <w:multiLevelType w:val="multilevel"/>
    <w:tmpl w:val="5C64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02932"/>
    <w:multiLevelType w:val="hybridMultilevel"/>
    <w:tmpl w:val="3D125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4D13B9"/>
    <w:multiLevelType w:val="hybridMultilevel"/>
    <w:tmpl w:val="9168D3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5535F"/>
    <w:multiLevelType w:val="multilevel"/>
    <w:tmpl w:val="3D52C8B2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1D52D0E"/>
    <w:multiLevelType w:val="multilevel"/>
    <w:tmpl w:val="7910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923127"/>
    <w:multiLevelType w:val="hybridMultilevel"/>
    <w:tmpl w:val="A036D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D698A"/>
    <w:multiLevelType w:val="hybridMultilevel"/>
    <w:tmpl w:val="230E3A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5689B"/>
    <w:multiLevelType w:val="hybridMultilevel"/>
    <w:tmpl w:val="7EB205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F6B95"/>
    <w:multiLevelType w:val="hybridMultilevel"/>
    <w:tmpl w:val="22021B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955825"/>
    <w:multiLevelType w:val="hybridMultilevel"/>
    <w:tmpl w:val="9AFE68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C5557"/>
    <w:multiLevelType w:val="multilevel"/>
    <w:tmpl w:val="6248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5942EA"/>
    <w:multiLevelType w:val="multilevel"/>
    <w:tmpl w:val="7BBE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E9506F"/>
    <w:multiLevelType w:val="multilevel"/>
    <w:tmpl w:val="086C6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121B3A"/>
    <w:multiLevelType w:val="hybridMultilevel"/>
    <w:tmpl w:val="5608DA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102A1"/>
    <w:multiLevelType w:val="hybridMultilevel"/>
    <w:tmpl w:val="208CF0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D559A1"/>
    <w:multiLevelType w:val="hybridMultilevel"/>
    <w:tmpl w:val="6B4EEF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BF076A"/>
    <w:multiLevelType w:val="hybridMultilevel"/>
    <w:tmpl w:val="2E469E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0504C0"/>
    <w:multiLevelType w:val="hybridMultilevel"/>
    <w:tmpl w:val="ECDEC7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303DB"/>
    <w:multiLevelType w:val="hybridMultilevel"/>
    <w:tmpl w:val="3892A9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850899"/>
    <w:multiLevelType w:val="multilevel"/>
    <w:tmpl w:val="F7FA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AE1F24"/>
    <w:multiLevelType w:val="hybridMultilevel"/>
    <w:tmpl w:val="D6D417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1A7597"/>
    <w:multiLevelType w:val="hybridMultilevel"/>
    <w:tmpl w:val="C1603B50"/>
    <w:lvl w:ilvl="0" w:tplc="08160019">
      <w:start w:val="1"/>
      <w:numFmt w:val="lowerLetter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C05426C"/>
    <w:multiLevelType w:val="hybridMultilevel"/>
    <w:tmpl w:val="F8A80A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668B2"/>
    <w:multiLevelType w:val="hybridMultilevel"/>
    <w:tmpl w:val="A1C0C5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4A086A"/>
    <w:multiLevelType w:val="hybridMultilevel"/>
    <w:tmpl w:val="ECCC0F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B16D5A"/>
    <w:multiLevelType w:val="multilevel"/>
    <w:tmpl w:val="E3E4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944DB8"/>
    <w:multiLevelType w:val="hybridMultilevel"/>
    <w:tmpl w:val="848697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E14EA"/>
    <w:multiLevelType w:val="multilevel"/>
    <w:tmpl w:val="FFA4B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7C2FB2"/>
    <w:multiLevelType w:val="hybridMultilevel"/>
    <w:tmpl w:val="FE26C24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569734">
    <w:abstractNumId w:val="9"/>
  </w:num>
  <w:num w:numId="2" w16cid:durableId="234124587">
    <w:abstractNumId w:val="13"/>
  </w:num>
  <w:num w:numId="3" w16cid:durableId="172960095">
    <w:abstractNumId w:val="24"/>
  </w:num>
  <w:num w:numId="4" w16cid:durableId="1709377340">
    <w:abstractNumId w:val="14"/>
  </w:num>
  <w:num w:numId="5" w16cid:durableId="1767461999">
    <w:abstractNumId w:val="22"/>
  </w:num>
  <w:num w:numId="6" w16cid:durableId="701440313">
    <w:abstractNumId w:val="12"/>
  </w:num>
  <w:num w:numId="7" w16cid:durableId="1192572018">
    <w:abstractNumId w:val="25"/>
  </w:num>
  <w:num w:numId="8" w16cid:durableId="1034496669">
    <w:abstractNumId w:val="2"/>
  </w:num>
  <w:num w:numId="9" w16cid:durableId="1597209216">
    <w:abstractNumId w:val="23"/>
  </w:num>
  <w:num w:numId="10" w16cid:durableId="167719442">
    <w:abstractNumId w:val="11"/>
  </w:num>
  <w:num w:numId="11" w16cid:durableId="2065375214">
    <w:abstractNumId w:val="4"/>
  </w:num>
  <w:num w:numId="12" w16cid:durableId="741878825">
    <w:abstractNumId w:val="27"/>
  </w:num>
  <w:num w:numId="13" w16cid:durableId="1461260471">
    <w:abstractNumId w:val="30"/>
  </w:num>
  <w:num w:numId="14" w16cid:durableId="1931815274">
    <w:abstractNumId w:val="5"/>
  </w:num>
  <w:num w:numId="15" w16cid:durableId="1082798282">
    <w:abstractNumId w:val="26"/>
  </w:num>
  <w:num w:numId="16" w16cid:durableId="179438164">
    <w:abstractNumId w:val="6"/>
  </w:num>
  <w:num w:numId="17" w16cid:durableId="1508055315">
    <w:abstractNumId w:val="7"/>
  </w:num>
  <w:num w:numId="18" w16cid:durableId="1721979590">
    <w:abstractNumId w:val="19"/>
  </w:num>
  <w:num w:numId="19" w16cid:durableId="642278297">
    <w:abstractNumId w:val="33"/>
  </w:num>
  <w:num w:numId="20" w16cid:durableId="346637639">
    <w:abstractNumId w:val="32"/>
  </w:num>
  <w:num w:numId="21" w16cid:durableId="1300646041">
    <w:abstractNumId w:val="0"/>
  </w:num>
  <w:num w:numId="22" w16cid:durableId="1693140446">
    <w:abstractNumId w:val="3"/>
  </w:num>
  <w:num w:numId="23" w16cid:durableId="1109468498">
    <w:abstractNumId w:val="29"/>
  </w:num>
  <w:num w:numId="24" w16cid:durableId="1531069603">
    <w:abstractNumId w:val="20"/>
  </w:num>
  <w:num w:numId="25" w16cid:durableId="1025713090">
    <w:abstractNumId w:val="1"/>
  </w:num>
  <w:num w:numId="26" w16cid:durableId="176848397">
    <w:abstractNumId w:val="34"/>
  </w:num>
  <w:num w:numId="27" w16cid:durableId="353381430">
    <w:abstractNumId w:val="17"/>
  </w:num>
  <w:num w:numId="28" w16cid:durableId="2112044153">
    <w:abstractNumId w:val="8"/>
  </w:num>
  <w:num w:numId="29" w16cid:durableId="1175874866">
    <w:abstractNumId w:val="16"/>
  </w:num>
  <w:num w:numId="30" w16cid:durableId="1029137778">
    <w:abstractNumId w:val="31"/>
  </w:num>
  <w:num w:numId="31" w16cid:durableId="447700222">
    <w:abstractNumId w:val="15"/>
  </w:num>
  <w:num w:numId="32" w16cid:durableId="210699519">
    <w:abstractNumId w:val="28"/>
  </w:num>
  <w:num w:numId="33" w16cid:durableId="776221894">
    <w:abstractNumId w:val="10"/>
  </w:num>
  <w:num w:numId="34" w16cid:durableId="1533574124">
    <w:abstractNumId w:val="21"/>
  </w:num>
  <w:num w:numId="35" w16cid:durableId="653798715">
    <w:abstractNumId w:val="18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Fábio Rafael Gomes Costa">
    <w15:presenceInfo w15:providerId="AD" w15:userId="S::a22997@alunos.ipca.pt::f8c5b8e7-0bfd-4e80-af49-88b58f9b09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5AA"/>
    <w:rsid w:val="0000070B"/>
    <w:rsid w:val="000014FC"/>
    <w:rsid w:val="00001F06"/>
    <w:rsid w:val="0000323D"/>
    <w:rsid w:val="0000485E"/>
    <w:rsid w:val="00004A87"/>
    <w:rsid w:val="000070F1"/>
    <w:rsid w:val="00007991"/>
    <w:rsid w:val="00011601"/>
    <w:rsid w:val="0001166F"/>
    <w:rsid w:val="00012257"/>
    <w:rsid w:val="0001273A"/>
    <w:rsid w:val="00012F97"/>
    <w:rsid w:val="000133BC"/>
    <w:rsid w:val="00013A5B"/>
    <w:rsid w:val="00013E8B"/>
    <w:rsid w:val="00014242"/>
    <w:rsid w:val="0001496B"/>
    <w:rsid w:val="000156EF"/>
    <w:rsid w:val="00022498"/>
    <w:rsid w:val="00022DC5"/>
    <w:rsid w:val="00025E37"/>
    <w:rsid w:val="00025EC2"/>
    <w:rsid w:val="0003223E"/>
    <w:rsid w:val="00033769"/>
    <w:rsid w:val="00033810"/>
    <w:rsid w:val="0003413E"/>
    <w:rsid w:val="000345B4"/>
    <w:rsid w:val="00034FD1"/>
    <w:rsid w:val="000353A0"/>
    <w:rsid w:val="00042A74"/>
    <w:rsid w:val="00045BF4"/>
    <w:rsid w:val="00047EA5"/>
    <w:rsid w:val="00047F0A"/>
    <w:rsid w:val="000516E9"/>
    <w:rsid w:val="000539CC"/>
    <w:rsid w:val="00055012"/>
    <w:rsid w:val="00056676"/>
    <w:rsid w:val="00056E4A"/>
    <w:rsid w:val="00056F0E"/>
    <w:rsid w:val="0005760A"/>
    <w:rsid w:val="00062607"/>
    <w:rsid w:val="00064222"/>
    <w:rsid w:val="000655DE"/>
    <w:rsid w:val="00067194"/>
    <w:rsid w:val="00067F52"/>
    <w:rsid w:val="0007024B"/>
    <w:rsid w:val="0007159E"/>
    <w:rsid w:val="00071F27"/>
    <w:rsid w:val="00072936"/>
    <w:rsid w:val="00074FC4"/>
    <w:rsid w:val="00075928"/>
    <w:rsid w:val="00076C89"/>
    <w:rsid w:val="00076E7A"/>
    <w:rsid w:val="00076F6A"/>
    <w:rsid w:val="00077153"/>
    <w:rsid w:val="000812A5"/>
    <w:rsid w:val="00081721"/>
    <w:rsid w:val="000822C2"/>
    <w:rsid w:val="00090DC4"/>
    <w:rsid w:val="000910F1"/>
    <w:rsid w:val="00094EC0"/>
    <w:rsid w:val="00095276"/>
    <w:rsid w:val="00097658"/>
    <w:rsid w:val="000A1BF2"/>
    <w:rsid w:val="000A2847"/>
    <w:rsid w:val="000A36B9"/>
    <w:rsid w:val="000A46EB"/>
    <w:rsid w:val="000B14F6"/>
    <w:rsid w:val="000B16F6"/>
    <w:rsid w:val="000B2B78"/>
    <w:rsid w:val="000B3121"/>
    <w:rsid w:val="000B32F7"/>
    <w:rsid w:val="000B5998"/>
    <w:rsid w:val="000B5B0B"/>
    <w:rsid w:val="000B5D1E"/>
    <w:rsid w:val="000C2832"/>
    <w:rsid w:val="000C668A"/>
    <w:rsid w:val="000D23A4"/>
    <w:rsid w:val="000D3793"/>
    <w:rsid w:val="000D3B75"/>
    <w:rsid w:val="000D4561"/>
    <w:rsid w:val="000D733C"/>
    <w:rsid w:val="000D738D"/>
    <w:rsid w:val="000D76F3"/>
    <w:rsid w:val="000D7D27"/>
    <w:rsid w:val="000E3C42"/>
    <w:rsid w:val="000E48F3"/>
    <w:rsid w:val="000E4911"/>
    <w:rsid w:val="000E6AEE"/>
    <w:rsid w:val="000F2DD3"/>
    <w:rsid w:val="000F355E"/>
    <w:rsid w:val="000F3C32"/>
    <w:rsid w:val="000F459F"/>
    <w:rsid w:val="000F6B17"/>
    <w:rsid w:val="00101514"/>
    <w:rsid w:val="001023A5"/>
    <w:rsid w:val="00102AE5"/>
    <w:rsid w:val="00102C16"/>
    <w:rsid w:val="00105FB1"/>
    <w:rsid w:val="001063B2"/>
    <w:rsid w:val="00106B9B"/>
    <w:rsid w:val="00106F5D"/>
    <w:rsid w:val="00106FDF"/>
    <w:rsid w:val="00107206"/>
    <w:rsid w:val="0010784B"/>
    <w:rsid w:val="0011116A"/>
    <w:rsid w:val="00112D84"/>
    <w:rsid w:val="00127B00"/>
    <w:rsid w:val="001326AE"/>
    <w:rsid w:val="0013302F"/>
    <w:rsid w:val="001338D2"/>
    <w:rsid w:val="001343D1"/>
    <w:rsid w:val="0013564A"/>
    <w:rsid w:val="00135E42"/>
    <w:rsid w:val="00137183"/>
    <w:rsid w:val="001400BD"/>
    <w:rsid w:val="00142A90"/>
    <w:rsid w:val="001437BE"/>
    <w:rsid w:val="00146331"/>
    <w:rsid w:val="00146E7E"/>
    <w:rsid w:val="001520C8"/>
    <w:rsid w:val="0015396D"/>
    <w:rsid w:val="00156898"/>
    <w:rsid w:val="00156D5D"/>
    <w:rsid w:val="00162B5C"/>
    <w:rsid w:val="001644F6"/>
    <w:rsid w:val="001666D8"/>
    <w:rsid w:val="00170219"/>
    <w:rsid w:val="00172740"/>
    <w:rsid w:val="0017307C"/>
    <w:rsid w:val="00174760"/>
    <w:rsid w:val="00174D80"/>
    <w:rsid w:val="001768E1"/>
    <w:rsid w:val="00177F73"/>
    <w:rsid w:val="00181F30"/>
    <w:rsid w:val="0018289F"/>
    <w:rsid w:val="001837D7"/>
    <w:rsid w:val="00184BA5"/>
    <w:rsid w:val="00185288"/>
    <w:rsid w:val="00185540"/>
    <w:rsid w:val="00186FBD"/>
    <w:rsid w:val="00190122"/>
    <w:rsid w:val="001942CD"/>
    <w:rsid w:val="00194A4D"/>
    <w:rsid w:val="00194D31"/>
    <w:rsid w:val="00195F4B"/>
    <w:rsid w:val="001960A0"/>
    <w:rsid w:val="00196308"/>
    <w:rsid w:val="00196CE3"/>
    <w:rsid w:val="00197F5E"/>
    <w:rsid w:val="001A0936"/>
    <w:rsid w:val="001A3290"/>
    <w:rsid w:val="001A5189"/>
    <w:rsid w:val="001A64AF"/>
    <w:rsid w:val="001B3001"/>
    <w:rsid w:val="001B3433"/>
    <w:rsid w:val="001B3F12"/>
    <w:rsid w:val="001B4319"/>
    <w:rsid w:val="001B71F2"/>
    <w:rsid w:val="001B7B09"/>
    <w:rsid w:val="001C0612"/>
    <w:rsid w:val="001C52E5"/>
    <w:rsid w:val="001C54C6"/>
    <w:rsid w:val="001C7915"/>
    <w:rsid w:val="001C7D6C"/>
    <w:rsid w:val="001C7E7D"/>
    <w:rsid w:val="001D20B6"/>
    <w:rsid w:val="001D2B36"/>
    <w:rsid w:val="001D33F3"/>
    <w:rsid w:val="001D47EE"/>
    <w:rsid w:val="001D4ABC"/>
    <w:rsid w:val="001D4FCD"/>
    <w:rsid w:val="001D74BE"/>
    <w:rsid w:val="001E200C"/>
    <w:rsid w:val="001E3A01"/>
    <w:rsid w:val="001E45F8"/>
    <w:rsid w:val="001F0CA1"/>
    <w:rsid w:val="001F261E"/>
    <w:rsid w:val="001F2E7D"/>
    <w:rsid w:val="001F3054"/>
    <w:rsid w:val="001F3529"/>
    <w:rsid w:val="001F4EC6"/>
    <w:rsid w:val="00201771"/>
    <w:rsid w:val="00202562"/>
    <w:rsid w:val="0020278E"/>
    <w:rsid w:val="002046D5"/>
    <w:rsid w:val="00204FC8"/>
    <w:rsid w:val="00206F3C"/>
    <w:rsid w:val="00207222"/>
    <w:rsid w:val="002102E3"/>
    <w:rsid w:val="002119CE"/>
    <w:rsid w:val="002127B8"/>
    <w:rsid w:val="002134F3"/>
    <w:rsid w:val="00213C51"/>
    <w:rsid w:val="002144E5"/>
    <w:rsid w:val="0021671E"/>
    <w:rsid w:val="00216887"/>
    <w:rsid w:val="0021728A"/>
    <w:rsid w:val="00220497"/>
    <w:rsid w:val="00223DE6"/>
    <w:rsid w:val="00223F97"/>
    <w:rsid w:val="002254BE"/>
    <w:rsid w:val="00226E92"/>
    <w:rsid w:val="002303F6"/>
    <w:rsid w:val="00231F30"/>
    <w:rsid w:val="00232538"/>
    <w:rsid w:val="0023355D"/>
    <w:rsid w:val="002373B7"/>
    <w:rsid w:val="0024155F"/>
    <w:rsid w:val="00242B78"/>
    <w:rsid w:val="002449C7"/>
    <w:rsid w:val="002458C6"/>
    <w:rsid w:val="0024744B"/>
    <w:rsid w:val="002505BF"/>
    <w:rsid w:val="002506CC"/>
    <w:rsid w:val="00251214"/>
    <w:rsid w:val="00251B8E"/>
    <w:rsid w:val="00252E3B"/>
    <w:rsid w:val="0025364B"/>
    <w:rsid w:val="00253EAA"/>
    <w:rsid w:val="00255751"/>
    <w:rsid w:val="00262480"/>
    <w:rsid w:val="00264F6D"/>
    <w:rsid w:val="00266E40"/>
    <w:rsid w:val="00270D9F"/>
    <w:rsid w:val="00270F4C"/>
    <w:rsid w:val="0027156A"/>
    <w:rsid w:val="0027180D"/>
    <w:rsid w:val="002719FE"/>
    <w:rsid w:val="0027292F"/>
    <w:rsid w:val="00273DA3"/>
    <w:rsid w:val="00274D08"/>
    <w:rsid w:val="002771DB"/>
    <w:rsid w:val="00277901"/>
    <w:rsid w:val="00280C9D"/>
    <w:rsid w:val="0028197D"/>
    <w:rsid w:val="0028217C"/>
    <w:rsid w:val="00282285"/>
    <w:rsid w:val="002846A8"/>
    <w:rsid w:val="00284743"/>
    <w:rsid w:val="00286B78"/>
    <w:rsid w:val="0028716A"/>
    <w:rsid w:val="0028761D"/>
    <w:rsid w:val="00290BB1"/>
    <w:rsid w:val="002913BF"/>
    <w:rsid w:val="00291A98"/>
    <w:rsid w:val="00291F2E"/>
    <w:rsid w:val="00292076"/>
    <w:rsid w:val="00294A4F"/>
    <w:rsid w:val="00295B96"/>
    <w:rsid w:val="00297D4B"/>
    <w:rsid w:val="002A024C"/>
    <w:rsid w:val="002A4E59"/>
    <w:rsid w:val="002A5C36"/>
    <w:rsid w:val="002B57ED"/>
    <w:rsid w:val="002B5ABB"/>
    <w:rsid w:val="002C0F85"/>
    <w:rsid w:val="002C2BB2"/>
    <w:rsid w:val="002C31E1"/>
    <w:rsid w:val="002C4F38"/>
    <w:rsid w:val="002C5E17"/>
    <w:rsid w:val="002D0C28"/>
    <w:rsid w:val="002D26C4"/>
    <w:rsid w:val="002D28D4"/>
    <w:rsid w:val="002D2BCF"/>
    <w:rsid w:val="002D4254"/>
    <w:rsid w:val="002D4DC1"/>
    <w:rsid w:val="002D54A8"/>
    <w:rsid w:val="002D5770"/>
    <w:rsid w:val="002D6C0F"/>
    <w:rsid w:val="002D7996"/>
    <w:rsid w:val="002E19F9"/>
    <w:rsid w:val="002E3193"/>
    <w:rsid w:val="002E410C"/>
    <w:rsid w:val="002E6C25"/>
    <w:rsid w:val="002E715B"/>
    <w:rsid w:val="002F0A70"/>
    <w:rsid w:val="002F1812"/>
    <w:rsid w:val="002F2283"/>
    <w:rsid w:val="002F572C"/>
    <w:rsid w:val="0030180F"/>
    <w:rsid w:val="00310754"/>
    <w:rsid w:val="00310F89"/>
    <w:rsid w:val="00311564"/>
    <w:rsid w:val="00316D06"/>
    <w:rsid w:val="00317A26"/>
    <w:rsid w:val="0032072F"/>
    <w:rsid w:val="00321A37"/>
    <w:rsid w:val="003220C5"/>
    <w:rsid w:val="003242EB"/>
    <w:rsid w:val="0032727B"/>
    <w:rsid w:val="003273C9"/>
    <w:rsid w:val="003277BE"/>
    <w:rsid w:val="00330E88"/>
    <w:rsid w:val="003334A8"/>
    <w:rsid w:val="0033467C"/>
    <w:rsid w:val="00336B87"/>
    <w:rsid w:val="00340182"/>
    <w:rsid w:val="00342BB9"/>
    <w:rsid w:val="003430CC"/>
    <w:rsid w:val="00346086"/>
    <w:rsid w:val="00346E82"/>
    <w:rsid w:val="003505E7"/>
    <w:rsid w:val="00352E19"/>
    <w:rsid w:val="0035485F"/>
    <w:rsid w:val="00355A88"/>
    <w:rsid w:val="00360486"/>
    <w:rsid w:val="00360A63"/>
    <w:rsid w:val="0036128C"/>
    <w:rsid w:val="0036227B"/>
    <w:rsid w:val="003650B1"/>
    <w:rsid w:val="00365398"/>
    <w:rsid w:val="003658E6"/>
    <w:rsid w:val="00366FCB"/>
    <w:rsid w:val="00371F56"/>
    <w:rsid w:val="00372555"/>
    <w:rsid w:val="00374296"/>
    <w:rsid w:val="003743AC"/>
    <w:rsid w:val="00374AEB"/>
    <w:rsid w:val="00374F8F"/>
    <w:rsid w:val="00376C26"/>
    <w:rsid w:val="0038087C"/>
    <w:rsid w:val="00382684"/>
    <w:rsid w:val="00382CBB"/>
    <w:rsid w:val="00385F0B"/>
    <w:rsid w:val="00386141"/>
    <w:rsid w:val="003870EF"/>
    <w:rsid w:val="00387936"/>
    <w:rsid w:val="00390822"/>
    <w:rsid w:val="003911AF"/>
    <w:rsid w:val="0039182D"/>
    <w:rsid w:val="003922B7"/>
    <w:rsid w:val="00392E5E"/>
    <w:rsid w:val="003958FC"/>
    <w:rsid w:val="00396CCE"/>
    <w:rsid w:val="00396D34"/>
    <w:rsid w:val="003A10AA"/>
    <w:rsid w:val="003A61EC"/>
    <w:rsid w:val="003B310F"/>
    <w:rsid w:val="003B5E02"/>
    <w:rsid w:val="003B7BED"/>
    <w:rsid w:val="003B7EF0"/>
    <w:rsid w:val="003C113B"/>
    <w:rsid w:val="003C133D"/>
    <w:rsid w:val="003C1C6B"/>
    <w:rsid w:val="003C33EA"/>
    <w:rsid w:val="003C3877"/>
    <w:rsid w:val="003C7502"/>
    <w:rsid w:val="003D2A4A"/>
    <w:rsid w:val="003D2FD7"/>
    <w:rsid w:val="003D4A11"/>
    <w:rsid w:val="003D5F75"/>
    <w:rsid w:val="003D67AC"/>
    <w:rsid w:val="003D7F5D"/>
    <w:rsid w:val="003E26C5"/>
    <w:rsid w:val="003E282B"/>
    <w:rsid w:val="003E2E6A"/>
    <w:rsid w:val="003E47D6"/>
    <w:rsid w:val="003E63B1"/>
    <w:rsid w:val="003E74D4"/>
    <w:rsid w:val="003F08BE"/>
    <w:rsid w:val="003F2B4A"/>
    <w:rsid w:val="003F38B8"/>
    <w:rsid w:val="003F4148"/>
    <w:rsid w:val="003F6C0D"/>
    <w:rsid w:val="003F74F8"/>
    <w:rsid w:val="003F7AED"/>
    <w:rsid w:val="003F7D32"/>
    <w:rsid w:val="00403070"/>
    <w:rsid w:val="00403C20"/>
    <w:rsid w:val="00404691"/>
    <w:rsid w:val="00405559"/>
    <w:rsid w:val="00411142"/>
    <w:rsid w:val="00411CFD"/>
    <w:rsid w:val="00412203"/>
    <w:rsid w:val="004148B9"/>
    <w:rsid w:val="00421A0B"/>
    <w:rsid w:val="00421BD4"/>
    <w:rsid w:val="00422B18"/>
    <w:rsid w:val="00422C49"/>
    <w:rsid w:val="004251CC"/>
    <w:rsid w:val="004252C8"/>
    <w:rsid w:val="00426650"/>
    <w:rsid w:val="00426D9E"/>
    <w:rsid w:val="00427296"/>
    <w:rsid w:val="00427A67"/>
    <w:rsid w:val="004301A6"/>
    <w:rsid w:val="00431A3E"/>
    <w:rsid w:val="00432F09"/>
    <w:rsid w:val="00433980"/>
    <w:rsid w:val="00434803"/>
    <w:rsid w:val="00434BD2"/>
    <w:rsid w:val="004351F9"/>
    <w:rsid w:val="0043580F"/>
    <w:rsid w:val="00440798"/>
    <w:rsid w:val="00441756"/>
    <w:rsid w:val="004432BF"/>
    <w:rsid w:val="00443C64"/>
    <w:rsid w:val="004456BF"/>
    <w:rsid w:val="0045388A"/>
    <w:rsid w:val="00453DE3"/>
    <w:rsid w:val="00454BBB"/>
    <w:rsid w:val="00460FF0"/>
    <w:rsid w:val="0046194F"/>
    <w:rsid w:val="004628FB"/>
    <w:rsid w:val="004638B9"/>
    <w:rsid w:val="004648DC"/>
    <w:rsid w:val="004655F4"/>
    <w:rsid w:val="004656FA"/>
    <w:rsid w:val="00467F84"/>
    <w:rsid w:val="004751B9"/>
    <w:rsid w:val="00476748"/>
    <w:rsid w:val="00476AC4"/>
    <w:rsid w:val="00480DAF"/>
    <w:rsid w:val="00481756"/>
    <w:rsid w:val="00482BBE"/>
    <w:rsid w:val="00484723"/>
    <w:rsid w:val="00485D9A"/>
    <w:rsid w:val="00490868"/>
    <w:rsid w:val="00490F3C"/>
    <w:rsid w:val="0049204A"/>
    <w:rsid w:val="00494942"/>
    <w:rsid w:val="00495035"/>
    <w:rsid w:val="0049598E"/>
    <w:rsid w:val="0049635A"/>
    <w:rsid w:val="00496712"/>
    <w:rsid w:val="00496B39"/>
    <w:rsid w:val="0049761A"/>
    <w:rsid w:val="004A3026"/>
    <w:rsid w:val="004A69FE"/>
    <w:rsid w:val="004A7297"/>
    <w:rsid w:val="004A7F58"/>
    <w:rsid w:val="004B0788"/>
    <w:rsid w:val="004B07AA"/>
    <w:rsid w:val="004B2972"/>
    <w:rsid w:val="004B3366"/>
    <w:rsid w:val="004B617C"/>
    <w:rsid w:val="004B66FC"/>
    <w:rsid w:val="004B6813"/>
    <w:rsid w:val="004C2176"/>
    <w:rsid w:val="004C7AA1"/>
    <w:rsid w:val="004C7C45"/>
    <w:rsid w:val="004D009D"/>
    <w:rsid w:val="004D3170"/>
    <w:rsid w:val="004D3943"/>
    <w:rsid w:val="004D55B3"/>
    <w:rsid w:val="004D5C4E"/>
    <w:rsid w:val="004D7B8E"/>
    <w:rsid w:val="004E0AED"/>
    <w:rsid w:val="004E0E9B"/>
    <w:rsid w:val="004E194F"/>
    <w:rsid w:val="004E22E0"/>
    <w:rsid w:val="004E2B72"/>
    <w:rsid w:val="004E2E34"/>
    <w:rsid w:val="004E2E54"/>
    <w:rsid w:val="004E42E5"/>
    <w:rsid w:val="004E49EF"/>
    <w:rsid w:val="004E6307"/>
    <w:rsid w:val="004E6E90"/>
    <w:rsid w:val="004F127A"/>
    <w:rsid w:val="004F1B24"/>
    <w:rsid w:val="004F38B7"/>
    <w:rsid w:val="004F50AE"/>
    <w:rsid w:val="004F5672"/>
    <w:rsid w:val="004F6E2B"/>
    <w:rsid w:val="004F71B2"/>
    <w:rsid w:val="005005EB"/>
    <w:rsid w:val="00501B9E"/>
    <w:rsid w:val="00507D1C"/>
    <w:rsid w:val="0051030D"/>
    <w:rsid w:val="00510A39"/>
    <w:rsid w:val="00511CEF"/>
    <w:rsid w:val="005123A2"/>
    <w:rsid w:val="005129D4"/>
    <w:rsid w:val="00513029"/>
    <w:rsid w:val="00516E6F"/>
    <w:rsid w:val="00516F32"/>
    <w:rsid w:val="005179D8"/>
    <w:rsid w:val="005205AA"/>
    <w:rsid w:val="00522EB6"/>
    <w:rsid w:val="00525490"/>
    <w:rsid w:val="00527456"/>
    <w:rsid w:val="00527CE6"/>
    <w:rsid w:val="00530584"/>
    <w:rsid w:val="00533976"/>
    <w:rsid w:val="00534974"/>
    <w:rsid w:val="00535C6E"/>
    <w:rsid w:val="0053666B"/>
    <w:rsid w:val="0053689E"/>
    <w:rsid w:val="005369EB"/>
    <w:rsid w:val="00543D2C"/>
    <w:rsid w:val="00545E01"/>
    <w:rsid w:val="00546077"/>
    <w:rsid w:val="00555008"/>
    <w:rsid w:val="005576B5"/>
    <w:rsid w:val="005601EC"/>
    <w:rsid w:val="00561A5A"/>
    <w:rsid w:val="00562031"/>
    <w:rsid w:val="00563A97"/>
    <w:rsid w:val="00563A9E"/>
    <w:rsid w:val="005703A1"/>
    <w:rsid w:val="00572C55"/>
    <w:rsid w:val="00572F5C"/>
    <w:rsid w:val="005779FE"/>
    <w:rsid w:val="0058000E"/>
    <w:rsid w:val="00580286"/>
    <w:rsid w:val="00580A13"/>
    <w:rsid w:val="005820AF"/>
    <w:rsid w:val="00584415"/>
    <w:rsid w:val="005846DE"/>
    <w:rsid w:val="00585477"/>
    <w:rsid w:val="00585747"/>
    <w:rsid w:val="005874F1"/>
    <w:rsid w:val="005877EF"/>
    <w:rsid w:val="00591DC9"/>
    <w:rsid w:val="00594CC3"/>
    <w:rsid w:val="00596830"/>
    <w:rsid w:val="0059711F"/>
    <w:rsid w:val="005A0069"/>
    <w:rsid w:val="005A2D6E"/>
    <w:rsid w:val="005A6A39"/>
    <w:rsid w:val="005A7512"/>
    <w:rsid w:val="005A775E"/>
    <w:rsid w:val="005B09E6"/>
    <w:rsid w:val="005B175D"/>
    <w:rsid w:val="005B176F"/>
    <w:rsid w:val="005B35C8"/>
    <w:rsid w:val="005B3C2C"/>
    <w:rsid w:val="005B431D"/>
    <w:rsid w:val="005B5DE0"/>
    <w:rsid w:val="005B631C"/>
    <w:rsid w:val="005C01F1"/>
    <w:rsid w:val="005C2148"/>
    <w:rsid w:val="005C6539"/>
    <w:rsid w:val="005C6F5E"/>
    <w:rsid w:val="005D1B7D"/>
    <w:rsid w:val="005D2565"/>
    <w:rsid w:val="005D35D3"/>
    <w:rsid w:val="005D6D4A"/>
    <w:rsid w:val="005D7483"/>
    <w:rsid w:val="005E1F12"/>
    <w:rsid w:val="005E2A8E"/>
    <w:rsid w:val="005E3F3A"/>
    <w:rsid w:val="005E5238"/>
    <w:rsid w:val="005E6210"/>
    <w:rsid w:val="005E684E"/>
    <w:rsid w:val="005E738F"/>
    <w:rsid w:val="005F1402"/>
    <w:rsid w:val="005F22FA"/>
    <w:rsid w:val="005F23B1"/>
    <w:rsid w:val="005F7135"/>
    <w:rsid w:val="00601BE9"/>
    <w:rsid w:val="00602157"/>
    <w:rsid w:val="00603D0B"/>
    <w:rsid w:val="00605514"/>
    <w:rsid w:val="00606DB0"/>
    <w:rsid w:val="0060714F"/>
    <w:rsid w:val="00612467"/>
    <w:rsid w:val="006134A5"/>
    <w:rsid w:val="00615C48"/>
    <w:rsid w:val="00616F45"/>
    <w:rsid w:val="00617891"/>
    <w:rsid w:val="006231A4"/>
    <w:rsid w:val="006239D4"/>
    <w:rsid w:val="00624517"/>
    <w:rsid w:val="00625DD3"/>
    <w:rsid w:val="00625E02"/>
    <w:rsid w:val="00626735"/>
    <w:rsid w:val="00631294"/>
    <w:rsid w:val="00631BED"/>
    <w:rsid w:val="006327B1"/>
    <w:rsid w:val="00633461"/>
    <w:rsid w:val="006342D3"/>
    <w:rsid w:val="006342E2"/>
    <w:rsid w:val="00636667"/>
    <w:rsid w:val="00636A69"/>
    <w:rsid w:val="00640D21"/>
    <w:rsid w:val="0064162F"/>
    <w:rsid w:val="006437E1"/>
    <w:rsid w:val="00651FD8"/>
    <w:rsid w:val="006547AA"/>
    <w:rsid w:val="00654861"/>
    <w:rsid w:val="00655126"/>
    <w:rsid w:val="006555AA"/>
    <w:rsid w:val="00655600"/>
    <w:rsid w:val="00655892"/>
    <w:rsid w:val="00656422"/>
    <w:rsid w:val="0066005E"/>
    <w:rsid w:val="006611B4"/>
    <w:rsid w:val="006627A5"/>
    <w:rsid w:val="006659CA"/>
    <w:rsid w:val="00665E05"/>
    <w:rsid w:val="00665F17"/>
    <w:rsid w:val="00666F11"/>
    <w:rsid w:val="00667543"/>
    <w:rsid w:val="00671CB2"/>
    <w:rsid w:val="00672615"/>
    <w:rsid w:val="00672BDC"/>
    <w:rsid w:val="00673B86"/>
    <w:rsid w:val="00674C92"/>
    <w:rsid w:val="0067574F"/>
    <w:rsid w:val="00675FC0"/>
    <w:rsid w:val="00676C75"/>
    <w:rsid w:val="00677C9A"/>
    <w:rsid w:val="0068251D"/>
    <w:rsid w:val="00687570"/>
    <w:rsid w:val="006923DD"/>
    <w:rsid w:val="0069315A"/>
    <w:rsid w:val="00696CB1"/>
    <w:rsid w:val="00697410"/>
    <w:rsid w:val="006A09BD"/>
    <w:rsid w:val="006A3A22"/>
    <w:rsid w:val="006A3C07"/>
    <w:rsid w:val="006A4555"/>
    <w:rsid w:val="006A5599"/>
    <w:rsid w:val="006A73AE"/>
    <w:rsid w:val="006A7CCA"/>
    <w:rsid w:val="006B1406"/>
    <w:rsid w:val="006B1C9B"/>
    <w:rsid w:val="006B27BE"/>
    <w:rsid w:val="006B7392"/>
    <w:rsid w:val="006C0476"/>
    <w:rsid w:val="006C0700"/>
    <w:rsid w:val="006C305A"/>
    <w:rsid w:val="006C3A1B"/>
    <w:rsid w:val="006C41EB"/>
    <w:rsid w:val="006C7BD7"/>
    <w:rsid w:val="006D1583"/>
    <w:rsid w:val="006D1CD6"/>
    <w:rsid w:val="006D3EA5"/>
    <w:rsid w:val="006D5041"/>
    <w:rsid w:val="006D6215"/>
    <w:rsid w:val="006E1357"/>
    <w:rsid w:val="006E1BE9"/>
    <w:rsid w:val="006E22C0"/>
    <w:rsid w:val="006E2854"/>
    <w:rsid w:val="006E2F8A"/>
    <w:rsid w:val="006E3048"/>
    <w:rsid w:val="006E32A1"/>
    <w:rsid w:val="006E5FBA"/>
    <w:rsid w:val="006E7495"/>
    <w:rsid w:val="006E7856"/>
    <w:rsid w:val="006E7B16"/>
    <w:rsid w:val="006F1228"/>
    <w:rsid w:val="006F29A5"/>
    <w:rsid w:val="006F3193"/>
    <w:rsid w:val="006F3C4E"/>
    <w:rsid w:val="006F3D01"/>
    <w:rsid w:val="006F6143"/>
    <w:rsid w:val="006F6B25"/>
    <w:rsid w:val="007010B6"/>
    <w:rsid w:val="00703A80"/>
    <w:rsid w:val="00703AAC"/>
    <w:rsid w:val="00703CBB"/>
    <w:rsid w:val="007044DE"/>
    <w:rsid w:val="00706AD7"/>
    <w:rsid w:val="00707142"/>
    <w:rsid w:val="007073DD"/>
    <w:rsid w:val="007100ED"/>
    <w:rsid w:val="00710281"/>
    <w:rsid w:val="0071062C"/>
    <w:rsid w:val="00710A22"/>
    <w:rsid w:val="00713151"/>
    <w:rsid w:val="00714218"/>
    <w:rsid w:val="0071430F"/>
    <w:rsid w:val="00717069"/>
    <w:rsid w:val="00717B4E"/>
    <w:rsid w:val="00720696"/>
    <w:rsid w:val="00724CCA"/>
    <w:rsid w:val="007267F2"/>
    <w:rsid w:val="00726F29"/>
    <w:rsid w:val="00726F2B"/>
    <w:rsid w:val="0073094E"/>
    <w:rsid w:val="00730B1E"/>
    <w:rsid w:val="007315B4"/>
    <w:rsid w:val="0073180D"/>
    <w:rsid w:val="00731AEE"/>
    <w:rsid w:val="00731F82"/>
    <w:rsid w:val="0073286A"/>
    <w:rsid w:val="00732ABF"/>
    <w:rsid w:val="0073326F"/>
    <w:rsid w:val="00735905"/>
    <w:rsid w:val="007369D6"/>
    <w:rsid w:val="00736C2A"/>
    <w:rsid w:val="007374B7"/>
    <w:rsid w:val="00737996"/>
    <w:rsid w:val="00737CF2"/>
    <w:rsid w:val="007404A8"/>
    <w:rsid w:val="00740E9C"/>
    <w:rsid w:val="00740F61"/>
    <w:rsid w:val="00741732"/>
    <w:rsid w:val="007429BA"/>
    <w:rsid w:val="00745020"/>
    <w:rsid w:val="00745531"/>
    <w:rsid w:val="00745723"/>
    <w:rsid w:val="00745C78"/>
    <w:rsid w:val="00747815"/>
    <w:rsid w:val="0075110F"/>
    <w:rsid w:val="00751CDE"/>
    <w:rsid w:val="007523CB"/>
    <w:rsid w:val="007524BF"/>
    <w:rsid w:val="007524F9"/>
    <w:rsid w:val="0075259A"/>
    <w:rsid w:val="00752F2A"/>
    <w:rsid w:val="0075584D"/>
    <w:rsid w:val="007575C3"/>
    <w:rsid w:val="00760F07"/>
    <w:rsid w:val="007613DB"/>
    <w:rsid w:val="0076283D"/>
    <w:rsid w:val="0076313A"/>
    <w:rsid w:val="00764264"/>
    <w:rsid w:val="00764CD1"/>
    <w:rsid w:val="00770B13"/>
    <w:rsid w:val="007712CF"/>
    <w:rsid w:val="00773C7F"/>
    <w:rsid w:val="0077555F"/>
    <w:rsid w:val="0077668B"/>
    <w:rsid w:val="00776A98"/>
    <w:rsid w:val="00776BAA"/>
    <w:rsid w:val="00776DBE"/>
    <w:rsid w:val="0077799F"/>
    <w:rsid w:val="00777F39"/>
    <w:rsid w:val="007806FE"/>
    <w:rsid w:val="00780CD3"/>
    <w:rsid w:val="00780D74"/>
    <w:rsid w:val="00781063"/>
    <w:rsid w:val="0078116F"/>
    <w:rsid w:val="00781A29"/>
    <w:rsid w:val="0078212D"/>
    <w:rsid w:val="007821CE"/>
    <w:rsid w:val="0078446F"/>
    <w:rsid w:val="00784648"/>
    <w:rsid w:val="007849EB"/>
    <w:rsid w:val="00784F95"/>
    <w:rsid w:val="00785A8B"/>
    <w:rsid w:val="00787F05"/>
    <w:rsid w:val="00794B6D"/>
    <w:rsid w:val="00794DC4"/>
    <w:rsid w:val="00797C34"/>
    <w:rsid w:val="007A03CB"/>
    <w:rsid w:val="007A1D5B"/>
    <w:rsid w:val="007A2289"/>
    <w:rsid w:val="007B09B0"/>
    <w:rsid w:val="007B19C6"/>
    <w:rsid w:val="007B1F51"/>
    <w:rsid w:val="007B6605"/>
    <w:rsid w:val="007B6A4A"/>
    <w:rsid w:val="007B7DA9"/>
    <w:rsid w:val="007C1DB3"/>
    <w:rsid w:val="007C2BE1"/>
    <w:rsid w:val="007C34FD"/>
    <w:rsid w:val="007C34FF"/>
    <w:rsid w:val="007C3645"/>
    <w:rsid w:val="007C3EEA"/>
    <w:rsid w:val="007C4C6E"/>
    <w:rsid w:val="007D2CC6"/>
    <w:rsid w:val="007D4CAF"/>
    <w:rsid w:val="007D56FB"/>
    <w:rsid w:val="007D6107"/>
    <w:rsid w:val="007D7557"/>
    <w:rsid w:val="007E4B91"/>
    <w:rsid w:val="007F1E11"/>
    <w:rsid w:val="007F236E"/>
    <w:rsid w:val="007F2459"/>
    <w:rsid w:val="007F269E"/>
    <w:rsid w:val="007F5689"/>
    <w:rsid w:val="007F62B4"/>
    <w:rsid w:val="007F6939"/>
    <w:rsid w:val="007F7A62"/>
    <w:rsid w:val="008008F6"/>
    <w:rsid w:val="00802642"/>
    <w:rsid w:val="00802EA4"/>
    <w:rsid w:val="00802EEB"/>
    <w:rsid w:val="00804541"/>
    <w:rsid w:val="00810BBA"/>
    <w:rsid w:val="008163F0"/>
    <w:rsid w:val="00816EEA"/>
    <w:rsid w:val="00817545"/>
    <w:rsid w:val="00817598"/>
    <w:rsid w:val="00823400"/>
    <w:rsid w:val="00823572"/>
    <w:rsid w:val="008251A4"/>
    <w:rsid w:val="00830939"/>
    <w:rsid w:val="00832310"/>
    <w:rsid w:val="008335D1"/>
    <w:rsid w:val="008339F4"/>
    <w:rsid w:val="008341DD"/>
    <w:rsid w:val="00837714"/>
    <w:rsid w:val="0084391D"/>
    <w:rsid w:val="00844784"/>
    <w:rsid w:val="008458F7"/>
    <w:rsid w:val="00847EA9"/>
    <w:rsid w:val="00850C17"/>
    <w:rsid w:val="0085174A"/>
    <w:rsid w:val="00852F6A"/>
    <w:rsid w:val="00853B63"/>
    <w:rsid w:val="00853D54"/>
    <w:rsid w:val="0085454E"/>
    <w:rsid w:val="008572A7"/>
    <w:rsid w:val="008602CB"/>
    <w:rsid w:val="00860B21"/>
    <w:rsid w:val="0087113C"/>
    <w:rsid w:val="00871559"/>
    <w:rsid w:val="00872097"/>
    <w:rsid w:val="00873BA5"/>
    <w:rsid w:val="008761ED"/>
    <w:rsid w:val="00880ADB"/>
    <w:rsid w:val="00880F42"/>
    <w:rsid w:val="00881E34"/>
    <w:rsid w:val="008872B1"/>
    <w:rsid w:val="00887E81"/>
    <w:rsid w:val="00890210"/>
    <w:rsid w:val="00890F93"/>
    <w:rsid w:val="00891534"/>
    <w:rsid w:val="00891A36"/>
    <w:rsid w:val="00892A1D"/>
    <w:rsid w:val="00892A41"/>
    <w:rsid w:val="008931E1"/>
    <w:rsid w:val="0089361C"/>
    <w:rsid w:val="00894C2A"/>
    <w:rsid w:val="00894CDB"/>
    <w:rsid w:val="008952EA"/>
    <w:rsid w:val="00896F0D"/>
    <w:rsid w:val="008A094A"/>
    <w:rsid w:val="008A37C0"/>
    <w:rsid w:val="008A3906"/>
    <w:rsid w:val="008A41F6"/>
    <w:rsid w:val="008A4581"/>
    <w:rsid w:val="008B0EC7"/>
    <w:rsid w:val="008B335E"/>
    <w:rsid w:val="008B53A6"/>
    <w:rsid w:val="008C25FB"/>
    <w:rsid w:val="008D154C"/>
    <w:rsid w:val="008D1997"/>
    <w:rsid w:val="008D28EA"/>
    <w:rsid w:val="008D29A5"/>
    <w:rsid w:val="008D3D0E"/>
    <w:rsid w:val="008D4BB8"/>
    <w:rsid w:val="008D64C5"/>
    <w:rsid w:val="008D6CAF"/>
    <w:rsid w:val="008D6F97"/>
    <w:rsid w:val="008D7BDE"/>
    <w:rsid w:val="008E17F7"/>
    <w:rsid w:val="008E4B5A"/>
    <w:rsid w:val="008E7306"/>
    <w:rsid w:val="008F1277"/>
    <w:rsid w:val="008F1E5D"/>
    <w:rsid w:val="008F2353"/>
    <w:rsid w:val="008F75A1"/>
    <w:rsid w:val="008F7942"/>
    <w:rsid w:val="008F79AE"/>
    <w:rsid w:val="0090349F"/>
    <w:rsid w:val="00905800"/>
    <w:rsid w:val="0090672E"/>
    <w:rsid w:val="00907D8E"/>
    <w:rsid w:val="009102FF"/>
    <w:rsid w:val="0091109F"/>
    <w:rsid w:val="00912EE4"/>
    <w:rsid w:val="00914BFB"/>
    <w:rsid w:val="00916592"/>
    <w:rsid w:val="00922172"/>
    <w:rsid w:val="00922C82"/>
    <w:rsid w:val="0092562D"/>
    <w:rsid w:val="00926EA6"/>
    <w:rsid w:val="009318F0"/>
    <w:rsid w:val="00933173"/>
    <w:rsid w:val="00933657"/>
    <w:rsid w:val="00935726"/>
    <w:rsid w:val="00936B46"/>
    <w:rsid w:val="009403D5"/>
    <w:rsid w:val="0094045E"/>
    <w:rsid w:val="00941AB8"/>
    <w:rsid w:val="0094481D"/>
    <w:rsid w:val="00944B64"/>
    <w:rsid w:val="0094694B"/>
    <w:rsid w:val="009500AC"/>
    <w:rsid w:val="009522F7"/>
    <w:rsid w:val="00952A46"/>
    <w:rsid w:val="00954FBB"/>
    <w:rsid w:val="00955B9B"/>
    <w:rsid w:val="0095616D"/>
    <w:rsid w:val="00956AE7"/>
    <w:rsid w:val="009613D6"/>
    <w:rsid w:val="0096219C"/>
    <w:rsid w:val="0096251D"/>
    <w:rsid w:val="00963056"/>
    <w:rsid w:val="009639D8"/>
    <w:rsid w:val="00967A78"/>
    <w:rsid w:val="00967E7C"/>
    <w:rsid w:val="00970E8B"/>
    <w:rsid w:val="00974EB0"/>
    <w:rsid w:val="0098094E"/>
    <w:rsid w:val="00981D3A"/>
    <w:rsid w:val="0098238C"/>
    <w:rsid w:val="00982687"/>
    <w:rsid w:val="009841D6"/>
    <w:rsid w:val="00984FBA"/>
    <w:rsid w:val="00990064"/>
    <w:rsid w:val="00990EDD"/>
    <w:rsid w:val="009924FB"/>
    <w:rsid w:val="00992550"/>
    <w:rsid w:val="00992CD1"/>
    <w:rsid w:val="009939E8"/>
    <w:rsid w:val="0099626F"/>
    <w:rsid w:val="009A04E3"/>
    <w:rsid w:val="009A0547"/>
    <w:rsid w:val="009A4680"/>
    <w:rsid w:val="009A5C05"/>
    <w:rsid w:val="009A5CF7"/>
    <w:rsid w:val="009A7458"/>
    <w:rsid w:val="009B105F"/>
    <w:rsid w:val="009B328F"/>
    <w:rsid w:val="009B3F42"/>
    <w:rsid w:val="009B46E0"/>
    <w:rsid w:val="009B7D1F"/>
    <w:rsid w:val="009C15B7"/>
    <w:rsid w:val="009C19B5"/>
    <w:rsid w:val="009C231E"/>
    <w:rsid w:val="009C24C3"/>
    <w:rsid w:val="009C72AB"/>
    <w:rsid w:val="009C798F"/>
    <w:rsid w:val="009D1A8A"/>
    <w:rsid w:val="009D1B0F"/>
    <w:rsid w:val="009D29F4"/>
    <w:rsid w:val="009E0A68"/>
    <w:rsid w:val="009E1247"/>
    <w:rsid w:val="009E2B66"/>
    <w:rsid w:val="009E3677"/>
    <w:rsid w:val="009E4A58"/>
    <w:rsid w:val="009E65CF"/>
    <w:rsid w:val="009E6770"/>
    <w:rsid w:val="009F2309"/>
    <w:rsid w:val="009F3599"/>
    <w:rsid w:val="009F57A2"/>
    <w:rsid w:val="009F583D"/>
    <w:rsid w:val="009F6EDB"/>
    <w:rsid w:val="00A002A6"/>
    <w:rsid w:val="00A00669"/>
    <w:rsid w:val="00A01E17"/>
    <w:rsid w:val="00A03ECC"/>
    <w:rsid w:val="00A04DA4"/>
    <w:rsid w:val="00A06695"/>
    <w:rsid w:val="00A123F1"/>
    <w:rsid w:val="00A132A1"/>
    <w:rsid w:val="00A15F16"/>
    <w:rsid w:val="00A169CB"/>
    <w:rsid w:val="00A177BA"/>
    <w:rsid w:val="00A179A4"/>
    <w:rsid w:val="00A20E55"/>
    <w:rsid w:val="00A22218"/>
    <w:rsid w:val="00A24FCD"/>
    <w:rsid w:val="00A2511C"/>
    <w:rsid w:val="00A27BE7"/>
    <w:rsid w:val="00A30552"/>
    <w:rsid w:val="00A3128B"/>
    <w:rsid w:val="00A36A69"/>
    <w:rsid w:val="00A36C33"/>
    <w:rsid w:val="00A406FA"/>
    <w:rsid w:val="00A41DE9"/>
    <w:rsid w:val="00A43179"/>
    <w:rsid w:val="00A43372"/>
    <w:rsid w:val="00A43AA1"/>
    <w:rsid w:val="00A44F79"/>
    <w:rsid w:val="00A4558F"/>
    <w:rsid w:val="00A45B15"/>
    <w:rsid w:val="00A46EEE"/>
    <w:rsid w:val="00A51520"/>
    <w:rsid w:val="00A525BD"/>
    <w:rsid w:val="00A52DF5"/>
    <w:rsid w:val="00A57615"/>
    <w:rsid w:val="00A6107E"/>
    <w:rsid w:val="00A6305B"/>
    <w:rsid w:val="00A64444"/>
    <w:rsid w:val="00A67F0A"/>
    <w:rsid w:val="00A70076"/>
    <w:rsid w:val="00A72DE8"/>
    <w:rsid w:val="00A72F47"/>
    <w:rsid w:val="00A740FE"/>
    <w:rsid w:val="00A7590D"/>
    <w:rsid w:val="00A75ABD"/>
    <w:rsid w:val="00A75F1A"/>
    <w:rsid w:val="00A80CCB"/>
    <w:rsid w:val="00A8211F"/>
    <w:rsid w:val="00A8574E"/>
    <w:rsid w:val="00A85823"/>
    <w:rsid w:val="00A85B6F"/>
    <w:rsid w:val="00A87983"/>
    <w:rsid w:val="00A918BA"/>
    <w:rsid w:val="00A93289"/>
    <w:rsid w:val="00A94749"/>
    <w:rsid w:val="00A95325"/>
    <w:rsid w:val="00A958EB"/>
    <w:rsid w:val="00A96148"/>
    <w:rsid w:val="00A96F21"/>
    <w:rsid w:val="00A97AF6"/>
    <w:rsid w:val="00AA0141"/>
    <w:rsid w:val="00AA0972"/>
    <w:rsid w:val="00AA0B44"/>
    <w:rsid w:val="00AA0BB4"/>
    <w:rsid w:val="00AA1D92"/>
    <w:rsid w:val="00AA31D4"/>
    <w:rsid w:val="00AA55AF"/>
    <w:rsid w:val="00AA6D0F"/>
    <w:rsid w:val="00AA7F93"/>
    <w:rsid w:val="00AB1999"/>
    <w:rsid w:val="00AB2BF3"/>
    <w:rsid w:val="00AB2F15"/>
    <w:rsid w:val="00AB3080"/>
    <w:rsid w:val="00AB6CDD"/>
    <w:rsid w:val="00AB6DEE"/>
    <w:rsid w:val="00AB6F51"/>
    <w:rsid w:val="00AB7A19"/>
    <w:rsid w:val="00AC0B34"/>
    <w:rsid w:val="00AC36C0"/>
    <w:rsid w:val="00AC487D"/>
    <w:rsid w:val="00AC49FC"/>
    <w:rsid w:val="00AC5438"/>
    <w:rsid w:val="00AD2303"/>
    <w:rsid w:val="00AE0DE0"/>
    <w:rsid w:val="00AE21AE"/>
    <w:rsid w:val="00AE25A3"/>
    <w:rsid w:val="00AE2A8E"/>
    <w:rsid w:val="00AE387B"/>
    <w:rsid w:val="00AE40DF"/>
    <w:rsid w:val="00AE51EF"/>
    <w:rsid w:val="00AE590B"/>
    <w:rsid w:val="00AE6257"/>
    <w:rsid w:val="00AE6FFE"/>
    <w:rsid w:val="00AE78C1"/>
    <w:rsid w:val="00AE7F61"/>
    <w:rsid w:val="00AF12E4"/>
    <w:rsid w:val="00AF1C01"/>
    <w:rsid w:val="00AF406C"/>
    <w:rsid w:val="00AF6194"/>
    <w:rsid w:val="00AF7937"/>
    <w:rsid w:val="00AF7CDC"/>
    <w:rsid w:val="00B013F2"/>
    <w:rsid w:val="00B0489D"/>
    <w:rsid w:val="00B05CCD"/>
    <w:rsid w:val="00B07201"/>
    <w:rsid w:val="00B1081D"/>
    <w:rsid w:val="00B12C1A"/>
    <w:rsid w:val="00B130F1"/>
    <w:rsid w:val="00B17C85"/>
    <w:rsid w:val="00B21550"/>
    <w:rsid w:val="00B25882"/>
    <w:rsid w:val="00B30678"/>
    <w:rsid w:val="00B31B86"/>
    <w:rsid w:val="00B33A3B"/>
    <w:rsid w:val="00B407EB"/>
    <w:rsid w:val="00B40C41"/>
    <w:rsid w:val="00B43A27"/>
    <w:rsid w:val="00B45F90"/>
    <w:rsid w:val="00B50096"/>
    <w:rsid w:val="00B50C48"/>
    <w:rsid w:val="00B51577"/>
    <w:rsid w:val="00B52D4E"/>
    <w:rsid w:val="00B52DD9"/>
    <w:rsid w:val="00B52E56"/>
    <w:rsid w:val="00B55B8E"/>
    <w:rsid w:val="00B55E45"/>
    <w:rsid w:val="00B575DB"/>
    <w:rsid w:val="00B61B9E"/>
    <w:rsid w:val="00B61C62"/>
    <w:rsid w:val="00B6204E"/>
    <w:rsid w:val="00B62EF8"/>
    <w:rsid w:val="00B633FB"/>
    <w:rsid w:val="00B64292"/>
    <w:rsid w:val="00B64EC9"/>
    <w:rsid w:val="00B66222"/>
    <w:rsid w:val="00B66AFE"/>
    <w:rsid w:val="00B67751"/>
    <w:rsid w:val="00B731B7"/>
    <w:rsid w:val="00B73A09"/>
    <w:rsid w:val="00B74316"/>
    <w:rsid w:val="00B76978"/>
    <w:rsid w:val="00B77F46"/>
    <w:rsid w:val="00B81785"/>
    <w:rsid w:val="00B8264A"/>
    <w:rsid w:val="00B862CE"/>
    <w:rsid w:val="00B90CC0"/>
    <w:rsid w:val="00B93703"/>
    <w:rsid w:val="00B93DC0"/>
    <w:rsid w:val="00B93F55"/>
    <w:rsid w:val="00BA07D7"/>
    <w:rsid w:val="00BA093A"/>
    <w:rsid w:val="00BA0F64"/>
    <w:rsid w:val="00BA0FDD"/>
    <w:rsid w:val="00BA115F"/>
    <w:rsid w:val="00BA1D0D"/>
    <w:rsid w:val="00BA3539"/>
    <w:rsid w:val="00BA5010"/>
    <w:rsid w:val="00BA5DE9"/>
    <w:rsid w:val="00BA6AAE"/>
    <w:rsid w:val="00BB0254"/>
    <w:rsid w:val="00BB1E63"/>
    <w:rsid w:val="00BB2692"/>
    <w:rsid w:val="00BB617C"/>
    <w:rsid w:val="00BB75D9"/>
    <w:rsid w:val="00BB7CDB"/>
    <w:rsid w:val="00BC1DC8"/>
    <w:rsid w:val="00BC2ED3"/>
    <w:rsid w:val="00BC32EC"/>
    <w:rsid w:val="00BC4984"/>
    <w:rsid w:val="00BC551D"/>
    <w:rsid w:val="00BD0A82"/>
    <w:rsid w:val="00BD0B40"/>
    <w:rsid w:val="00BD1909"/>
    <w:rsid w:val="00BD5812"/>
    <w:rsid w:val="00BD58AB"/>
    <w:rsid w:val="00BD5CF3"/>
    <w:rsid w:val="00BD69B5"/>
    <w:rsid w:val="00BD6EFB"/>
    <w:rsid w:val="00BE13D0"/>
    <w:rsid w:val="00BE1B22"/>
    <w:rsid w:val="00BE29FD"/>
    <w:rsid w:val="00BE4E58"/>
    <w:rsid w:val="00BE68D2"/>
    <w:rsid w:val="00BE6E3F"/>
    <w:rsid w:val="00BE7C86"/>
    <w:rsid w:val="00BF0DDC"/>
    <w:rsid w:val="00BF18E6"/>
    <w:rsid w:val="00BF19E7"/>
    <w:rsid w:val="00BF21EE"/>
    <w:rsid w:val="00BF2CAC"/>
    <w:rsid w:val="00BF3027"/>
    <w:rsid w:val="00BF3D47"/>
    <w:rsid w:val="00BF548B"/>
    <w:rsid w:val="00BF550B"/>
    <w:rsid w:val="00BF58FA"/>
    <w:rsid w:val="00BF5DD9"/>
    <w:rsid w:val="00BF68E5"/>
    <w:rsid w:val="00BF6F55"/>
    <w:rsid w:val="00C00CBC"/>
    <w:rsid w:val="00C00F7F"/>
    <w:rsid w:val="00C02440"/>
    <w:rsid w:val="00C02E3C"/>
    <w:rsid w:val="00C039DA"/>
    <w:rsid w:val="00C04760"/>
    <w:rsid w:val="00C05EBF"/>
    <w:rsid w:val="00C05F78"/>
    <w:rsid w:val="00C06822"/>
    <w:rsid w:val="00C15718"/>
    <w:rsid w:val="00C16E64"/>
    <w:rsid w:val="00C21295"/>
    <w:rsid w:val="00C2220C"/>
    <w:rsid w:val="00C23CDE"/>
    <w:rsid w:val="00C27BB5"/>
    <w:rsid w:val="00C31944"/>
    <w:rsid w:val="00C32E71"/>
    <w:rsid w:val="00C33218"/>
    <w:rsid w:val="00C33821"/>
    <w:rsid w:val="00C3404F"/>
    <w:rsid w:val="00C371AF"/>
    <w:rsid w:val="00C37773"/>
    <w:rsid w:val="00C427A0"/>
    <w:rsid w:val="00C451E0"/>
    <w:rsid w:val="00C459F8"/>
    <w:rsid w:val="00C51A33"/>
    <w:rsid w:val="00C537DE"/>
    <w:rsid w:val="00C5425B"/>
    <w:rsid w:val="00C5477E"/>
    <w:rsid w:val="00C54E78"/>
    <w:rsid w:val="00C567A5"/>
    <w:rsid w:val="00C56B3D"/>
    <w:rsid w:val="00C57D06"/>
    <w:rsid w:val="00C57DA2"/>
    <w:rsid w:val="00C61C8E"/>
    <w:rsid w:val="00C6269F"/>
    <w:rsid w:val="00C63092"/>
    <w:rsid w:val="00C63DFF"/>
    <w:rsid w:val="00C64610"/>
    <w:rsid w:val="00C6529E"/>
    <w:rsid w:val="00C65862"/>
    <w:rsid w:val="00C66F24"/>
    <w:rsid w:val="00C70D84"/>
    <w:rsid w:val="00C7303D"/>
    <w:rsid w:val="00C73A9A"/>
    <w:rsid w:val="00C745A4"/>
    <w:rsid w:val="00C75527"/>
    <w:rsid w:val="00C77551"/>
    <w:rsid w:val="00C82C77"/>
    <w:rsid w:val="00C847FB"/>
    <w:rsid w:val="00C84DFF"/>
    <w:rsid w:val="00C8616D"/>
    <w:rsid w:val="00C86174"/>
    <w:rsid w:val="00C873B4"/>
    <w:rsid w:val="00C90784"/>
    <w:rsid w:val="00C92AB8"/>
    <w:rsid w:val="00C93C29"/>
    <w:rsid w:val="00C95863"/>
    <w:rsid w:val="00CA05CA"/>
    <w:rsid w:val="00CA0B21"/>
    <w:rsid w:val="00CA116D"/>
    <w:rsid w:val="00CA395A"/>
    <w:rsid w:val="00CA45A2"/>
    <w:rsid w:val="00CA6968"/>
    <w:rsid w:val="00CA73DB"/>
    <w:rsid w:val="00CA745B"/>
    <w:rsid w:val="00CA79EF"/>
    <w:rsid w:val="00CB0D69"/>
    <w:rsid w:val="00CB23A6"/>
    <w:rsid w:val="00CB3144"/>
    <w:rsid w:val="00CB3368"/>
    <w:rsid w:val="00CB52DB"/>
    <w:rsid w:val="00CB5FE9"/>
    <w:rsid w:val="00CC2AEC"/>
    <w:rsid w:val="00CC44B4"/>
    <w:rsid w:val="00CD1CD0"/>
    <w:rsid w:val="00CE1A69"/>
    <w:rsid w:val="00CE2242"/>
    <w:rsid w:val="00CE2EE4"/>
    <w:rsid w:val="00CE3135"/>
    <w:rsid w:val="00CE35B9"/>
    <w:rsid w:val="00CE586A"/>
    <w:rsid w:val="00CE5E02"/>
    <w:rsid w:val="00CE7129"/>
    <w:rsid w:val="00CF0FBA"/>
    <w:rsid w:val="00CF1431"/>
    <w:rsid w:val="00CF3C5D"/>
    <w:rsid w:val="00CF6AF5"/>
    <w:rsid w:val="00CF71C8"/>
    <w:rsid w:val="00CF79FA"/>
    <w:rsid w:val="00CF7AFC"/>
    <w:rsid w:val="00D0001B"/>
    <w:rsid w:val="00D02ABB"/>
    <w:rsid w:val="00D04325"/>
    <w:rsid w:val="00D06210"/>
    <w:rsid w:val="00D07431"/>
    <w:rsid w:val="00D0749D"/>
    <w:rsid w:val="00D1010C"/>
    <w:rsid w:val="00D10C7B"/>
    <w:rsid w:val="00D131ED"/>
    <w:rsid w:val="00D141E7"/>
    <w:rsid w:val="00D1694D"/>
    <w:rsid w:val="00D20300"/>
    <w:rsid w:val="00D233CE"/>
    <w:rsid w:val="00D234F2"/>
    <w:rsid w:val="00D2554F"/>
    <w:rsid w:val="00D26B83"/>
    <w:rsid w:val="00D27CAE"/>
    <w:rsid w:val="00D32FD6"/>
    <w:rsid w:val="00D33DA3"/>
    <w:rsid w:val="00D33FAB"/>
    <w:rsid w:val="00D34B5D"/>
    <w:rsid w:val="00D3514C"/>
    <w:rsid w:val="00D36D2E"/>
    <w:rsid w:val="00D405D2"/>
    <w:rsid w:val="00D416C6"/>
    <w:rsid w:val="00D41A40"/>
    <w:rsid w:val="00D42940"/>
    <w:rsid w:val="00D4354E"/>
    <w:rsid w:val="00D44664"/>
    <w:rsid w:val="00D501CD"/>
    <w:rsid w:val="00D53942"/>
    <w:rsid w:val="00D569BA"/>
    <w:rsid w:val="00D575C5"/>
    <w:rsid w:val="00D61027"/>
    <w:rsid w:val="00D622AC"/>
    <w:rsid w:val="00D6252F"/>
    <w:rsid w:val="00D6434B"/>
    <w:rsid w:val="00D64E1F"/>
    <w:rsid w:val="00D658EC"/>
    <w:rsid w:val="00D7569E"/>
    <w:rsid w:val="00D811D9"/>
    <w:rsid w:val="00D81881"/>
    <w:rsid w:val="00D8323B"/>
    <w:rsid w:val="00D83C5B"/>
    <w:rsid w:val="00D84A69"/>
    <w:rsid w:val="00D8789D"/>
    <w:rsid w:val="00D9347D"/>
    <w:rsid w:val="00D946E2"/>
    <w:rsid w:val="00D94F2D"/>
    <w:rsid w:val="00DA017F"/>
    <w:rsid w:val="00DA16BA"/>
    <w:rsid w:val="00DB10A3"/>
    <w:rsid w:val="00DB1F3E"/>
    <w:rsid w:val="00DB2556"/>
    <w:rsid w:val="00DB30E4"/>
    <w:rsid w:val="00DB56A2"/>
    <w:rsid w:val="00DB571C"/>
    <w:rsid w:val="00DC2B92"/>
    <w:rsid w:val="00DC46D9"/>
    <w:rsid w:val="00DC66A6"/>
    <w:rsid w:val="00DD3014"/>
    <w:rsid w:val="00DD4620"/>
    <w:rsid w:val="00DE06DD"/>
    <w:rsid w:val="00DE078A"/>
    <w:rsid w:val="00DE65DD"/>
    <w:rsid w:val="00DE7129"/>
    <w:rsid w:val="00DE71C7"/>
    <w:rsid w:val="00DE75D2"/>
    <w:rsid w:val="00DF0452"/>
    <w:rsid w:val="00DF2001"/>
    <w:rsid w:val="00DF23FC"/>
    <w:rsid w:val="00DF479A"/>
    <w:rsid w:val="00DF5CC5"/>
    <w:rsid w:val="00DF654B"/>
    <w:rsid w:val="00DF7999"/>
    <w:rsid w:val="00E00513"/>
    <w:rsid w:val="00E02504"/>
    <w:rsid w:val="00E02E7C"/>
    <w:rsid w:val="00E03170"/>
    <w:rsid w:val="00E03AEA"/>
    <w:rsid w:val="00E04271"/>
    <w:rsid w:val="00E046A6"/>
    <w:rsid w:val="00E04FD7"/>
    <w:rsid w:val="00E05306"/>
    <w:rsid w:val="00E055BE"/>
    <w:rsid w:val="00E0570E"/>
    <w:rsid w:val="00E0733C"/>
    <w:rsid w:val="00E07F71"/>
    <w:rsid w:val="00E10303"/>
    <w:rsid w:val="00E10FDA"/>
    <w:rsid w:val="00E12471"/>
    <w:rsid w:val="00E13019"/>
    <w:rsid w:val="00E13758"/>
    <w:rsid w:val="00E13C9C"/>
    <w:rsid w:val="00E1501B"/>
    <w:rsid w:val="00E17634"/>
    <w:rsid w:val="00E17989"/>
    <w:rsid w:val="00E20766"/>
    <w:rsid w:val="00E218E7"/>
    <w:rsid w:val="00E2317F"/>
    <w:rsid w:val="00E23382"/>
    <w:rsid w:val="00E24771"/>
    <w:rsid w:val="00E25ED6"/>
    <w:rsid w:val="00E27295"/>
    <w:rsid w:val="00E27989"/>
    <w:rsid w:val="00E31BFA"/>
    <w:rsid w:val="00E32EF0"/>
    <w:rsid w:val="00E334CE"/>
    <w:rsid w:val="00E34362"/>
    <w:rsid w:val="00E3614D"/>
    <w:rsid w:val="00E40815"/>
    <w:rsid w:val="00E4188D"/>
    <w:rsid w:val="00E43E70"/>
    <w:rsid w:val="00E44480"/>
    <w:rsid w:val="00E449EE"/>
    <w:rsid w:val="00E461F7"/>
    <w:rsid w:val="00E46721"/>
    <w:rsid w:val="00E4680B"/>
    <w:rsid w:val="00E54CFA"/>
    <w:rsid w:val="00E5782F"/>
    <w:rsid w:val="00E6094C"/>
    <w:rsid w:val="00E62020"/>
    <w:rsid w:val="00E62108"/>
    <w:rsid w:val="00E626CF"/>
    <w:rsid w:val="00E71096"/>
    <w:rsid w:val="00E72664"/>
    <w:rsid w:val="00E727A8"/>
    <w:rsid w:val="00E744CB"/>
    <w:rsid w:val="00E75C9E"/>
    <w:rsid w:val="00E7743D"/>
    <w:rsid w:val="00E80637"/>
    <w:rsid w:val="00E846A7"/>
    <w:rsid w:val="00E91DCE"/>
    <w:rsid w:val="00E966FD"/>
    <w:rsid w:val="00E96B42"/>
    <w:rsid w:val="00E972D6"/>
    <w:rsid w:val="00E977D9"/>
    <w:rsid w:val="00EA15A6"/>
    <w:rsid w:val="00EA182E"/>
    <w:rsid w:val="00EA41D6"/>
    <w:rsid w:val="00EA4233"/>
    <w:rsid w:val="00EA4883"/>
    <w:rsid w:val="00EA6076"/>
    <w:rsid w:val="00EB0A66"/>
    <w:rsid w:val="00EB18FA"/>
    <w:rsid w:val="00EB3118"/>
    <w:rsid w:val="00EB39E7"/>
    <w:rsid w:val="00EB3ED5"/>
    <w:rsid w:val="00EB3F09"/>
    <w:rsid w:val="00EB4E2A"/>
    <w:rsid w:val="00EB5C8B"/>
    <w:rsid w:val="00EB6417"/>
    <w:rsid w:val="00EB6419"/>
    <w:rsid w:val="00EB6C26"/>
    <w:rsid w:val="00EB7126"/>
    <w:rsid w:val="00EB7993"/>
    <w:rsid w:val="00EB7BAC"/>
    <w:rsid w:val="00EC2AA8"/>
    <w:rsid w:val="00EC3083"/>
    <w:rsid w:val="00EC4D37"/>
    <w:rsid w:val="00EC5B31"/>
    <w:rsid w:val="00EC78F6"/>
    <w:rsid w:val="00ED0513"/>
    <w:rsid w:val="00ED2617"/>
    <w:rsid w:val="00ED2F63"/>
    <w:rsid w:val="00ED6F5C"/>
    <w:rsid w:val="00EE3AB5"/>
    <w:rsid w:val="00EE4101"/>
    <w:rsid w:val="00EE4A9E"/>
    <w:rsid w:val="00EE6819"/>
    <w:rsid w:val="00EF0545"/>
    <w:rsid w:val="00EF50F6"/>
    <w:rsid w:val="00EF6326"/>
    <w:rsid w:val="00F01F8C"/>
    <w:rsid w:val="00F02291"/>
    <w:rsid w:val="00F04278"/>
    <w:rsid w:val="00F07D52"/>
    <w:rsid w:val="00F1043A"/>
    <w:rsid w:val="00F106EC"/>
    <w:rsid w:val="00F1244A"/>
    <w:rsid w:val="00F12FE9"/>
    <w:rsid w:val="00F13077"/>
    <w:rsid w:val="00F15249"/>
    <w:rsid w:val="00F17D0D"/>
    <w:rsid w:val="00F21181"/>
    <w:rsid w:val="00F2253D"/>
    <w:rsid w:val="00F23E92"/>
    <w:rsid w:val="00F24050"/>
    <w:rsid w:val="00F24583"/>
    <w:rsid w:val="00F2666D"/>
    <w:rsid w:val="00F30256"/>
    <w:rsid w:val="00F31DF0"/>
    <w:rsid w:val="00F32214"/>
    <w:rsid w:val="00F323CB"/>
    <w:rsid w:val="00F3286C"/>
    <w:rsid w:val="00F3301A"/>
    <w:rsid w:val="00F35A0A"/>
    <w:rsid w:val="00F40A92"/>
    <w:rsid w:val="00F41A20"/>
    <w:rsid w:val="00F41C7E"/>
    <w:rsid w:val="00F42DB9"/>
    <w:rsid w:val="00F436B9"/>
    <w:rsid w:val="00F453A0"/>
    <w:rsid w:val="00F45699"/>
    <w:rsid w:val="00F458F6"/>
    <w:rsid w:val="00F45B05"/>
    <w:rsid w:val="00F45C63"/>
    <w:rsid w:val="00F46CA6"/>
    <w:rsid w:val="00F505A3"/>
    <w:rsid w:val="00F505CC"/>
    <w:rsid w:val="00F536FD"/>
    <w:rsid w:val="00F5427D"/>
    <w:rsid w:val="00F546EA"/>
    <w:rsid w:val="00F55744"/>
    <w:rsid w:val="00F563EA"/>
    <w:rsid w:val="00F57E5B"/>
    <w:rsid w:val="00F605C7"/>
    <w:rsid w:val="00F60874"/>
    <w:rsid w:val="00F60D9F"/>
    <w:rsid w:val="00F610D8"/>
    <w:rsid w:val="00F620EC"/>
    <w:rsid w:val="00F628D7"/>
    <w:rsid w:val="00F63064"/>
    <w:rsid w:val="00F63112"/>
    <w:rsid w:val="00F63D00"/>
    <w:rsid w:val="00F707D6"/>
    <w:rsid w:val="00F743FC"/>
    <w:rsid w:val="00F745E5"/>
    <w:rsid w:val="00F74F17"/>
    <w:rsid w:val="00F76206"/>
    <w:rsid w:val="00F769CC"/>
    <w:rsid w:val="00F76D42"/>
    <w:rsid w:val="00F779A9"/>
    <w:rsid w:val="00F77DBC"/>
    <w:rsid w:val="00F809FA"/>
    <w:rsid w:val="00F82BBB"/>
    <w:rsid w:val="00F85D89"/>
    <w:rsid w:val="00F90FCF"/>
    <w:rsid w:val="00F9142F"/>
    <w:rsid w:val="00F91664"/>
    <w:rsid w:val="00F9204C"/>
    <w:rsid w:val="00F923A8"/>
    <w:rsid w:val="00F93848"/>
    <w:rsid w:val="00F93A9A"/>
    <w:rsid w:val="00F9413C"/>
    <w:rsid w:val="00F95013"/>
    <w:rsid w:val="00F9521E"/>
    <w:rsid w:val="00FA093A"/>
    <w:rsid w:val="00FA3169"/>
    <w:rsid w:val="00FA35F0"/>
    <w:rsid w:val="00FA49D0"/>
    <w:rsid w:val="00FA7D68"/>
    <w:rsid w:val="00FA7FF1"/>
    <w:rsid w:val="00FB188A"/>
    <w:rsid w:val="00FB536F"/>
    <w:rsid w:val="00FB5384"/>
    <w:rsid w:val="00FB55F4"/>
    <w:rsid w:val="00FC2918"/>
    <w:rsid w:val="00FC2E89"/>
    <w:rsid w:val="00FC2FFA"/>
    <w:rsid w:val="00FC5DA5"/>
    <w:rsid w:val="00FD020A"/>
    <w:rsid w:val="00FD0949"/>
    <w:rsid w:val="00FD7ED5"/>
    <w:rsid w:val="00FE0846"/>
    <w:rsid w:val="00FE0BB3"/>
    <w:rsid w:val="00FE1FFA"/>
    <w:rsid w:val="00FE21CB"/>
    <w:rsid w:val="00FE2CC3"/>
    <w:rsid w:val="00FE32EF"/>
    <w:rsid w:val="00FE5436"/>
    <w:rsid w:val="00FE6FDE"/>
    <w:rsid w:val="00FE7E36"/>
    <w:rsid w:val="00FE7FBB"/>
    <w:rsid w:val="00FF11D2"/>
    <w:rsid w:val="00FF12C2"/>
    <w:rsid w:val="00FF30C0"/>
    <w:rsid w:val="00FF412A"/>
    <w:rsid w:val="00FF47F2"/>
    <w:rsid w:val="00FF586B"/>
    <w:rsid w:val="00FF6C00"/>
    <w:rsid w:val="00F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7E969"/>
  <w15:docId w15:val="{FA5CBF53-7E75-4DF4-AAB4-BFD189D4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F0D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580A13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45E0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60B21"/>
    <w:pPr>
      <w:keepNext/>
      <w:keepLines/>
      <w:numPr>
        <w:ilvl w:val="2"/>
        <w:numId w:val="1"/>
      </w:numPr>
      <w:spacing w:before="40" w:after="0" w:line="480" w:lineRule="auto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6659CA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B1C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B1C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B1C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B1C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B1C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80A1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Cabealho">
    <w:name w:val="header"/>
    <w:basedOn w:val="Normal"/>
    <w:link w:val="CabealhoCarter"/>
    <w:uiPriority w:val="99"/>
    <w:unhideWhenUsed/>
    <w:rsid w:val="00241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4155F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241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4155F"/>
    <w:rPr>
      <w:noProof/>
    </w:rPr>
  </w:style>
  <w:style w:type="paragraph" w:styleId="Ttulo">
    <w:name w:val="Title"/>
    <w:basedOn w:val="Normal"/>
    <w:next w:val="Normal"/>
    <w:link w:val="TtuloCarter"/>
    <w:uiPriority w:val="10"/>
    <w:qFormat/>
    <w:rsid w:val="00A72F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72F47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A72F47"/>
    <w:pPr>
      <w:spacing w:after="0" w:line="240" w:lineRule="auto"/>
    </w:pPr>
    <w:rPr>
      <w:noProof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7B19C6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qFormat/>
    <w:rsid w:val="007B19C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B19C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B1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B19C6"/>
    <w:rPr>
      <w:rFonts w:ascii="Tahoma" w:hAnsi="Tahoma" w:cs="Tahoma"/>
      <w:noProof/>
      <w:sz w:val="16"/>
      <w:szCs w:val="16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7B19C6"/>
    <w:pPr>
      <w:spacing w:after="100"/>
      <w:ind w:left="220"/>
    </w:pPr>
    <w:rPr>
      <w:rFonts w:eastAsiaTheme="minorEastAsia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7B19C6"/>
    <w:pPr>
      <w:spacing w:after="100"/>
      <w:ind w:left="440"/>
    </w:pPr>
    <w:rPr>
      <w:rFonts w:eastAsiaTheme="minorEastAsia"/>
    </w:rPr>
  </w:style>
  <w:style w:type="paragraph" w:styleId="PargrafodaLista">
    <w:name w:val="List Paragraph"/>
    <w:basedOn w:val="Normal"/>
    <w:uiPriority w:val="34"/>
    <w:qFormat/>
    <w:rsid w:val="006F3C4E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545E0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860B21"/>
    <w:rPr>
      <w:rFonts w:ascii="Times New Roman" w:eastAsiaTheme="majorEastAsia" w:hAnsi="Times New Roman" w:cstheme="majorBidi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6659CA"/>
    <w:rPr>
      <w:rFonts w:ascii="Times New Roman" w:eastAsiaTheme="majorEastAsia" w:hAnsi="Times New Roman" w:cstheme="majorBidi"/>
      <w:i/>
      <w:iCs/>
      <w:sz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B1C9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B1C9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B1C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B1C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B1C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9A05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elha">
    <w:name w:val="Table Grid"/>
    <w:basedOn w:val="Tabelanormal"/>
    <w:uiPriority w:val="59"/>
    <w:rsid w:val="009A0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A37C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E6AEE"/>
    <w:pPr>
      <w:spacing w:after="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EB3F09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B3F09"/>
    <w:rPr>
      <w:color w:val="800080" w:themeColor="followedHyperlink"/>
      <w:u w:val="single"/>
    </w:rPr>
  </w:style>
  <w:style w:type="character" w:customStyle="1" w:styleId="original-content">
    <w:name w:val="original-content"/>
    <w:basedOn w:val="Tipodeletrapredefinidodopargrafo"/>
    <w:rsid w:val="00403C20"/>
  </w:style>
  <w:style w:type="paragraph" w:styleId="NormalWeb">
    <w:name w:val="Normal (Web)"/>
    <w:basedOn w:val="Normal"/>
    <w:uiPriority w:val="99"/>
    <w:semiHidden/>
    <w:unhideWhenUsed/>
    <w:rsid w:val="00297D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PT"/>
    </w:rPr>
  </w:style>
  <w:style w:type="paragraph" w:styleId="Reviso">
    <w:name w:val="Revision"/>
    <w:hidden/>
    <w:uiPriority w:val="99"/>
    <w:semiHidden/>
    <w:rsid w:val="008B335E"/>
    <w:pPr>
      <w:spacing w:after="0" w:line="240" w:lineRule="auto"/>
    </w:pPr>
    <w:rPr>
      <w:rFonts w:ascii="Times New Roman" w:hAnsi="Times New Roman"/>
      <w:sz w:val="24"/>
    </w:rPr>
  </w:style>
  <w:style w:type="character" w:styleId="TextodoMarcadordePosio">
    <w:name w:val="Placeholder Text"/>
    <w:basedOn w:val="Tipodeletrapredefinidodopargrafo"/>
    <w:uiPriority w:val="99"/>
    <w:semiHidden/>
    <w:rsid w:val="002254BE"/>
    <w:rPr>
      <w:color w:val="808080"/>
    </w:rPr>
  </w:style>
  <w:style w:type="character" w:styleId="nfase">
    <w:name w:val="Emphasis"/>
    <w:basedOn w:val="Tipodeletrapredefinidodopargrafo"/>
    <w:uiPriority w:val="20"/>
    <w:qFormat/>
    <w:rsid w:val="00273DA3"/>
    <w:rPr>
      <w:i/>
      <w:iCs/>
    </w:rPr>
  </w:style>
  <w:style w:type="character" w:styleId="Forte">
    <w:name w:val="Strong"/>
    <w:basedOn w:val="Tipodeletrapredefinidodopargrafo"/>
    <w:uiPriority w:val="22"/>
    <w:qFormat/>
    <w:rsid w:val="00273DA3"/>
    <w:rPr>
      <w:b/>
      <w:bCs/>
    </w:rPr>
  </w:style>
  <w:style w:type="character" w:customStyle="1" w:styleId="fontstyle01">
    <w:name w:val="fontstyle01"/>
    <w:basedOn w:val="Tipodeletrapredefinidodopargrafo"/>
    <w:rsid w:val="00F76D4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Tipodeletrapredefinidodopargrafo"/>
    <w:rsid w:val="00F76D42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Tipodeletrapredefinidodopargrafo"/>
    <w:rsid w:val="00F76D42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table" w:customStyle="1" w:styleId="Estilo1">
    <w:name w:val="Estilo1"/>
    <w:basedOn w:val="Tabelanormal"/>
    <w:uiPriority w:val="99"/>
    <w:rsid w:val="007010B6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bottom w:val="single" w:sz="4" w:space="0" w:color="auto"/>
        </w:tcBorders>
      </w:tcPr>
    </w:tblStylePr>
    <w:tblStylePr w:type="firstCol">
      <w:pPr>
        <w:jc w:val="right"/>
      </w:pPr>
      <w:rPr>
        <w:i/>
      </w:rPr>
    </w:tblStylePr>
  </w:style>
  <w:style w:type="character" w:styleId="CdigoHTML">
    <w:name w:val="HTML Code"/>
    <w:basedOn w:val="Tipodeletrapredefinidodopargrafo"/>
    <w:uiPriority w:val="99"/>
    <w:semiHidden/>
    <w:unhideWhenUsed/>
    <w:rsid w:val="001644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1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1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1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9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78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4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9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7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3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6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6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2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08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2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4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5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51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0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8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04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1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8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7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3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2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52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6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5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4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8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90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34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1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4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01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6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7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93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1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1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9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63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41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0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9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0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4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3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4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8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2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66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07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5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90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61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4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9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76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3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1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8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1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16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66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9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56413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68323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4557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718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601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9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8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9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7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0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06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3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1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5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7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9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4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0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5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6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66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4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1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3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6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4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4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2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6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9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87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4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6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1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97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6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7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77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2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4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4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4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6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8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9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5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8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59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900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9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07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6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4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1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002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4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0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1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1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70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8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4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66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13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9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9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6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4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0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2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6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5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4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6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3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6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6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0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15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8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0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02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4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03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1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9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6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64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9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9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3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0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00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3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1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5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71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32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2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5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7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4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16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1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708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67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12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9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4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2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60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1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0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18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05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49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2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7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08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47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34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12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7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6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7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4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8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58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4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6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196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42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89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3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6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7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10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7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2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77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5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18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26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51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7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3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3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0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0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6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6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8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22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2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5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5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5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0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9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56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53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4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4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4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41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3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40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4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8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5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8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60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5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6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8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91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30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7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6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7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9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6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6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2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1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1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3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3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61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1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85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0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83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6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63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6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1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78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8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9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5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3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9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8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0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4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06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4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3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2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2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99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3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4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8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79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5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8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1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29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0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4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0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1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25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6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26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5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2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4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7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42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8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9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4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914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3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94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4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9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7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7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9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6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8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1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7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5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7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6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101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6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8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0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4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1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4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4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4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8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6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4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5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1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7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1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7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7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0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7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2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4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8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72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1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4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3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16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7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3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1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3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48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4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6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0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2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9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5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16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0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93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6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6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705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6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6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3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5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3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76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7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6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9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18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86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83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8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3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2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9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0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4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8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0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94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6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27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00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8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4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0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3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5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5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9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8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3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3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74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0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1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3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0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8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79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01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1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34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16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82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56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5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74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1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2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63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80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8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9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2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48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26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76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1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2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7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6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2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02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2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7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60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3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44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31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9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7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9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5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76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6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77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4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8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48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706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5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6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45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90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3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1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6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4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978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5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6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9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9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8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5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39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30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9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8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0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4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1163">
          <w:blockQuote w:val="1"/>
          <w:marLeft w:val="1500"/>
          <w:marRight w:val="1500"/>
          <w:marTop w:val="600"/>
          <w:marBottom w:val="600"/>
          <w:divBdr>
            <w:top w:val="none" w:sz="0" w:space="0" w:color="auto"/>
            <w:left w:val="single" w:sz="24" w:space="8" w:color="A9112C"/>
            <w:bottom w:val="none" w:sz="0" w:space="0" w:color="auto"/>
            <w:right w:val="none" w:sz="0" w:space="0" w:color="auto"/>
          </w:divBdr>
        </w:div>
      </w:divsChild>
    </w:div>
    <w:div w:id="6617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04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3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2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43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67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4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98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7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8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6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97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7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1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7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20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1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0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97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28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33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0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3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47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9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8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74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5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7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9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9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52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6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6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97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2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1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52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6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8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33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7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8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36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7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5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1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11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3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41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7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6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61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9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0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34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6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6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02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6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9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1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13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6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42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8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9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5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56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7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8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61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5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47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03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5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1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5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70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08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1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09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9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0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8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9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8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70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5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7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1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687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1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68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6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38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4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1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1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3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55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5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58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3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2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296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9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780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7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1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1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6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99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9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19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06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9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9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4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38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4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1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8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9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7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2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42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63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90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9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1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6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1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3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3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5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5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5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49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7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7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1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70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1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9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3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4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0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48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4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4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7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5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75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4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7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40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4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7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41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56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5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2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3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18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3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7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1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5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6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8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1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9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6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8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5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6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2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7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4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30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1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7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77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7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22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0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2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0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7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1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1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1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5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6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05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9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36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7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9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0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6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3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3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9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8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69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46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4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2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55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94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6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2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1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5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1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8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5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66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4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4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4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29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1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7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5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4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10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5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7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5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6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5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2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02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50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55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1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5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2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1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52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7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9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41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3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4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4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8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0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5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62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2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4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3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4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82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3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7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6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26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4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1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5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40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8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3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3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0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8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8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31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05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9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8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65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1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50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8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1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0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62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3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8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2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8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4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6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2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57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3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5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3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0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2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1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2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8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2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6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3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8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2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0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2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1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8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7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5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76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3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9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1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7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17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0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9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8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9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2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4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9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1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55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4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7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092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81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6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1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83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4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3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4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2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4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5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7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8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4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27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21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93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38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70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7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6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32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1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0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17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5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8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4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4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6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4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8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8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3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0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5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01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9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7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8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5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6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41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33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52508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45380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5202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08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148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307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27939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50305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3504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226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5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6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1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65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3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3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0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102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50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4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0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94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2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9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82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7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37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5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7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7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85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52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42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7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2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9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5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6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7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9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6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7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4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71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7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6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71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9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7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5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7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9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60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21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9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3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3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6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8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20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409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31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80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29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7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98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2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3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6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68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7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7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9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6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19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2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23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2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92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501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5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9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62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3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4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39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8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80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9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45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1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65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3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3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6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7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17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90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7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96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7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96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28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3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0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80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9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1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5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4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8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68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25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6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4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2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2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33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0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6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379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70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5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19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1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6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7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4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2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25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013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30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25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7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8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1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46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7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0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6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2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7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6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8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3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0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3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5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7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4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6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5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5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6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7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9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3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4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2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7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5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5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6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2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7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4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6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3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7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4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0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94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73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8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3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3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1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6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6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91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82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88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5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8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3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0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4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9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5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39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57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3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33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22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3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65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5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2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7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5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97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6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2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01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8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18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994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20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36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9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7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1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5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3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3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82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7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16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1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0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39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3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18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6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77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8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92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2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7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4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8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0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7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3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56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9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3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8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3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0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3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71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95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53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36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6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6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51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3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9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1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2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2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56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3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6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2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9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0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11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9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67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4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9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4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97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7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0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0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4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0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9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5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5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61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57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50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61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00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70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2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8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5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52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15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9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7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6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13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2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8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26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9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6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8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2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7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2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8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2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0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1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3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5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34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82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38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1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4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9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4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36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2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09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8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24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7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2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6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3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49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0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8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70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3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7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6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1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6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4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6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1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3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70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6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0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9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4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21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43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2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5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6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1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9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6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11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3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2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3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8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3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65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6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3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52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90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5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31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1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7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3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6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71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8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19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02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0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03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3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51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4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2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6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9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0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86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6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0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0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2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2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74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3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9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8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5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6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93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62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2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1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86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3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28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1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513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21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5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0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0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70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2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6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6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1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2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951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94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5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4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7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50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7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32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3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65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08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7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4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7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18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5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8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9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64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8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3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18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7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6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6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0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8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01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1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6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5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81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9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7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54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7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4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19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8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1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6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0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2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33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300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8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55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17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15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4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5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6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0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05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8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89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7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2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1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8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29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61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3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2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0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5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7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09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0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75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22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0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7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6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24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25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8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52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4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8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3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8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56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15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39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3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6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63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2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5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03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25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3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8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9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2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0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51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0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1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3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0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6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9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9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8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50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8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6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9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3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52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9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30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70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4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0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7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7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8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9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0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4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5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5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4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1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32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3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7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2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1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1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8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59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9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8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21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85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4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9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7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2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00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2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6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62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7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49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3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6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59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98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8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1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0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0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4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4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0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8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3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4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5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2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10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47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0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7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6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1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0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9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3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5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4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0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9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8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7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1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6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1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39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8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8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50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6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4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9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2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7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4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3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8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7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6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1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5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3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1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0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2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6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56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9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2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9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6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8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5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3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8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4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6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4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8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2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3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5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6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3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97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2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2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3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85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38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33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59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7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4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4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7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30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11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02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85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41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1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0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8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10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6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9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5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99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4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5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8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7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7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3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2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84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4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7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9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1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48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5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17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5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6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5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3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40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6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2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0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9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11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799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08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9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47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2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4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99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4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08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49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5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41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5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3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8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3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0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1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9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3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5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4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7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5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2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7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49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99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0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8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9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8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0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93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3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60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3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4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4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3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61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3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88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1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0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26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7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7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50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8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0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1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11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5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6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0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0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99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1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6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901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2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6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51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2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8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8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5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1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2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3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6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3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3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5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1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7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6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4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6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30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0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7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0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2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2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3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7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7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62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30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7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2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2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0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57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29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0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5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5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5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30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6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86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4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5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24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84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7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0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7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6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3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23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23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96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71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8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9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4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3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34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9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1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2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1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75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1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1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3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5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8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44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2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67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20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64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60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2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1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4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7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7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5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08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65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4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5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3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44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9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5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65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2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32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5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7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3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6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79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8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54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45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63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39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7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6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0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0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28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1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1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1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10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57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4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5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14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2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5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10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50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210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2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1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4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7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0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83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5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6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5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1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8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5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32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7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20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9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7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7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3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7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93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9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9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9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40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4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9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6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2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3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1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4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7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0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81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21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7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3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8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1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87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3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32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0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9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9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9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63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9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70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4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0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1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0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53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0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23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56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5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21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0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09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7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9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6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8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4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4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3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8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8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9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6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9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5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9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1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0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18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1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5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7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3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4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4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0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3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2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4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6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9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6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6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0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1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0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6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2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5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4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0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1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8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5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1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2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5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0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2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3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57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47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9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7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0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0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6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3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30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0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0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4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2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16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3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8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1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11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3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1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4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3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1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94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0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6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7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9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4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2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0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6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8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4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9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7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5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7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1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4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0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8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7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8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2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89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6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5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4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5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3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2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3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44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9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5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8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8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7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1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6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5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5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20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5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1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1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7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7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1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6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2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5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4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81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5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6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03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6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6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2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72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3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3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1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3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0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4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6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2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9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3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67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4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74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35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03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2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320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78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7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3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27980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9229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3393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764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98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808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00117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5941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0892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590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5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77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27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560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81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7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3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0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3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1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5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4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4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43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22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2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6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9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5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1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0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1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0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35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2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18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0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50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6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2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41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0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95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9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5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7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61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3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7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5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7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7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3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0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54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5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0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7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6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8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7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9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8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8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64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096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60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9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9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2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7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94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7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4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1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2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8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49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5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8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8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7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5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1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4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0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9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6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7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4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6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6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1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6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1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22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3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4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0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3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91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2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9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63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0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96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3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2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5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89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2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34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3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73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20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7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2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05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62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39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91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99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3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1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09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7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23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7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6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75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6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9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8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8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7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1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3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3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4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8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2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8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4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4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8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2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7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0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49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4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05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7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7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7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8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7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64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2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7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4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8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4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9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2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6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5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6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3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5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66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8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5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8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8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0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7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4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54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73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6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64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7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1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9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8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8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4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8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4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0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9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7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69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03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6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6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44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11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52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75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3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2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62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6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4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7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1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31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3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5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61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52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10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49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75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2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0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1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2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1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09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9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89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66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26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7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6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67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6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41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6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1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3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6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53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7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7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8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3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9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2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0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1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8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2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1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2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2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31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0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65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0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0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39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6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12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8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9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3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0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2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1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7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6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1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37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2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9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7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8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32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3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6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9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0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4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0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0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5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7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7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7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7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8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0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2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0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2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8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29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9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92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8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7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9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06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6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28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1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02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6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8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10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61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12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9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0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21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2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0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96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3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37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9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3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2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92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47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36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2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41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1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29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8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12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8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2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12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6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9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47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9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11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9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8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4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60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2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8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1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9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63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8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0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6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4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7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7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1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6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1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0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9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4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5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8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3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3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89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2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8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2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8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8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9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6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3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22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3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1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7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30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94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8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2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1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3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4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6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2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1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3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0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81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65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8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72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39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4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3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1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0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38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24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40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0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7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59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3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4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1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58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5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6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55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2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8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0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2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2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2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9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2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4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4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11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2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697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88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3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4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5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77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6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1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9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0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4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9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9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8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5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9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3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4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6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0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2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4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6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5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8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36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2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9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5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2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4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2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6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3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5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9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8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01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6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7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7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9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5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2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2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3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41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8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3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4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6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2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2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2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1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4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3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8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3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9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6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5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0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2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9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45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6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4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35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2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3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3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07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98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1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5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8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5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8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1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0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49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0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66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15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81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48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93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0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8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4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27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30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69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01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3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2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0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6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33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5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2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2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50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60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9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9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6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5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3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900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9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5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80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42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2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58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77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4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2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4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9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67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9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8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59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5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7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0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4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90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6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4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1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30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6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3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7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4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41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73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61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55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69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2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64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1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93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0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0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69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1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49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49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99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75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8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3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59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15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1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2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1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55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75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2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2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0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6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3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2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50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2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08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9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9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5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52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85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09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1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0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78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16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2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8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9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86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1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7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3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30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05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2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5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87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17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2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0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25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8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5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7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4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2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8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6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2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9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1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97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4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3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3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4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4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5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5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6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9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6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7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06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6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4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4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2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6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3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33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7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3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700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34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44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0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8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6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1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0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7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4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1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44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8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yperlink" Target="https://github.com/fabiocosta191/Projeto_ED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6A0A93-C16B-4490-B23A-80B040FEC836}"/>
      </w:docPartPr>
      <w:docPartBody>
        <w:p w:rsidR="000F7DA9" w:rsidRDefault="007A2EBD">
          <w:r w:rsidRPr="00A5644F">
            <w:rPr>
              <w:rStyle w:val="TextodoMarcadordePosio"/>
            </w:rPr>
            <w:t>Clique ou toque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BD"/>
    <w:rsid w:val="000F7DA9"/>
    <w:rsid w:val="001802E8"/>
    <w:rsid w:val="005601EC"/>
    <w:rsid w:val="00672265"/>
    <w:rsid w:val="007315B4"/>
    <w:rsid w:val="0078446F"/>
    <w:rsid w:val="007A2EBD"/>
    <w:rsid w:val="00993279"/>
    <w:rsid w:val="00AA1D92"/>
    <w:rsid w:val="00D879A9"/>
    <w:rsid w:val="00E5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A2E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705732-37A4-4B86-9A4A-4E89CFF58344}">
  <we:reference id="f78a3046-9e99-4300-aa2b-5814002b01a2" version="1.55.1.0" store="EXCatalog" storeType="EXCatalog"/>
  <we:alternateReferences>
    <we:reference id="WA104382081" version="1.55.1.0" store="pt-PT" storeType="OMEX"/>
  </we:alternateReferences>
  <we:properties>
    <we:property name="MENDELEY_CITATIONS" value="[{&quot;citationID&quot;:&quot;MENDELEY_CITATION_9c44265c-de94-4821-849a-e305b5746fc6&quot;,&quot;properties&quot;:{&quot;noteIndex&quot;:0},&quot;isEdited&quot;:false,&quot;manualOverride&quot;:{&quot;isManuallyOverridden&quot;:false,&quot;citeprocText&quot;:&quot;(&lt;i&gt;(43) Linguagem C - Português - YouTube&lt;/i&gt;, n.d.; &lt;i&gt;(976) Estrutura de Dados - Aula 23 - Grafos - Conceitos Básicos - YouTube&lt;/i&gt;, n.d.; &lt;i&gt;(976) Estrutura de Dados Em C | Aula 56 - Grafos - Definição - YouTube&lt;/i&gt;, n.d.; &lt;i&gt;(976) Estrutura de Dados Em C | Aula 57 - Grafos - Propriedades - YouTube&lt;/i&gt;, n.d.; &lt;i&gt;(976) Estrutura de Dados Em C | Aula 58 - Grafos - Tipos de Grafos - Parte 1 - YouTube&lt;/i&gt;, n.d.; &lt;i&gt;Fabiocosta191/Projeto_EDA: Repositório Para Arquivar o Projeto de EDA&lt;/i&gt;, n.d.; &lt;i&gt;Grafos — Código Das Operações Básicas Em C. | by Paulo Martins | Medium&lt;/i&gt;, n.d.; &lt;i&gt;Livro Algoritmos Para Grafos (Em Linguagem C)&lt;/i&gt;, n.d.; &lt;i&gt;O Manual Do Iniciante Em C: Aprenda o Básico Sobre a Linguagem de Programação C Em Apenas Algumas Horas&lt;/i&gt;, n.d.; &lt;i&gt;Para Que Serve o Struct Do C? O Que Significa a-&amp;#62;b?&lt;/i&gt;, n.d.; &lt;i&gt;Programação C - Structs&lt;/i&gt;, n.d.; &lt;i&gt;Programação Com Apontadores&lt;/i&gt;, n.d.)&quot;,&quot;manualOverrideText&quot;:&quot;&quot;},&quot;citationTag&quot;:&quot;MENDELEY_CITATION_v3_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&quot;,&quot;citationItems&quot;:[{&quot;id&quot;:&quot;dad6b86c-8596-3ed0-a15a-7dc9c8c77beb&quot;,&quot;itemData&quot;:{&quot;type&quot;:&quot;webpage&quot;,&quot;id&quot;:&quot;dad6b86c-8596-3ed0-a15a-7dc9c8c77beb&quot;,&quot;title&quot;:&quot;(976) Estrutura de Dados em C | Aula 58 - Grafos - Tipos de Grafos - Parte 1 - YouTube&quot;,&quot;groupId&quot;:&quot;6b0703ac-20f0-3731-b5bb-56c1aea0ae56&quot;,&quot;accessed&quot;:{&quot;date-parts&quot;:[[2025,5,12]]},&quot;URL&quot;:&quot;https://www.youtube.com/watch?v=5saF2Dg6sIc&quot;,&quot;container-title-short&quot;:&quot;&quot;},&quot;isTemporary&quot;:false},{&quot;id&quot;:&quot;6af5d1d8-9021-3efb-9a25-e6c4bc29a5ca&quot;,&quot;itemData&quot;:{&quot;type&quot;:&quot;webpage&quot;,&quot;id&quot;:&quot;6af5d1d8-9021-3efb-9a25-e6c4bc29a5ca&quot;,&quot;title&quot;:&quot;(976) Estrutura de Dados em C | Aula 57 - Grafos - Propriedades - YouTube&quot;,&quot;groupId&quot;:&quot;6b0703ac-20f0-3731-b5bb-56c1aea0ae56&quot;,&quot;accessed&quot;:{&quot;date-parts&quot;:[[2025,5,12]]},&quot;URL&quot;:&quot;https://www.youtube.com/watch?v=qvSbkbUkZjo&quot;,&quot;container-title-short&quot;:&quot;&quot;},&quot;isTemporary&quot;:false},{&quot;id&quot;:&quot;922902f4-b192-3df6-9a5a-c3c6e40da094&quot;,&quot;itemData&quot;:{&quot;type&quot;:&quot;webpage&quot;,&quot;id&quot;:&quot;922902f4-b192-3df6-9a5a-c3c6e40da094&quot;,&quot;title&quot;:&quot;(43) Linguagem C - Português - YouTube&quot;,&quot;groupId&quot;:&quot;6b0703ac-20f0-3731-b5bb-56c1aea0ae56&quot;,&quot;accessed&quot;:{&quot;date-parts&quot;:[[2025,3,29]]},&quot;URL&quot;:&quot;https://www.youtube.com/@linguagemc-portugues1473/videos&quot;,&quot;container-title-short&quot;:&quot;&quot;},&quot;isTemporary&quot;:false},{&quot;id&quot;:&quot;41f0a137-77e9-3bea-ab4f-6ec636805d3e&quot;,&quot;itemData&quot;:{&quot;type&quot;:&quot;webpage&quot;,&quot;id&quot;:&quot;41f0a137-77e9-3bea-ab4f-6ec636805d3e&quot;,&quot;title&quot;:&quot;Programação com apontadores&quot;,&quot;groupId&quot;:&quot;6b0703ac-20f0-3731-b5bb-56c1aea0ae56&quot;,&quot;accessed&quot;:{&quot;date-parts&quot;:[[2025,3,29]]},&quot;URL&quot;:&quot;https://www.dcc.fc.up.pt/~pbv/aulas/progimp/teoricas/teorica23.html&quot;,&quot;container-title-short&quot;:&quot;&quot;},&quot;isTemporary&quot;:false},{&quot;id&quot;:&quot;cb0482f1-b8a0-3fd9-9854-3773d20a5ec4&quot;,&quot;itemData&quot;:{&quot;type&quot;:&quot;webpage&quot;,&quot;id&quot;:&quot;cb0482f1-b8a0-3fd9-9854-3773d20a5ec4&quot;,&quot;title&quot;:&quot;Programação C - Structs&quot;,&quot;groupId&quot;:&quot;6b0703ac-20f0-3731-b5bb-56c1aea0ae56&quot;,&quot;accessed&quot;:{&quot;date-parts&quot;:[[2025,3,29]]},&quot;URL&quot;:&quot;https://www.inf.pucrs.br/~pinho/LaproI/Structs/Structs.htm&quot;,&quot;container-title-short&quot;:&quot;&quot;},&quot;isTemporary&quot;:false},{&quot;id&quot;:&quot;c6e924ec-42aa-3662-be81-390a45779966&quot;,&quot;itemData&quot;:{&quot;type&quot;:&quot;webpage&quot;,&quot;id&quot;:&quot;c6e924ec-42aa-3662-be81-390a45779966&quot;,&quot;title&quot;:&quot;Para que serve o struct do C? O que significa a-&gt;b?&quot;,&quot;groupId&quot;:&quot;6b0703ac-20f0-3731-b5bb-56c1aea0ae56&quot;,&quot;accessed&quot;:{&quot;date-parts&quot;:[[2025,3,29]]},&quot;URL&quot;:&quot;https://www.ime.usp.br/~pf/algoritmos/aulas/stru.html&quot;,&quot;container-title-short&quot;:&quot;&quot;},&quot;isTemporary&quot;:false},{&quot;id&quot;:&quot;d7e55726-0d05-32b0-af80-f81864f51584&quot;,&quot;itemData&quot;:{&quot;type&quot;:&quot;webpage&quot;,&quot;id&quot;:&quot;d7e55726-0d05-32b0-af80-f81864f51584&quot;,&quot;title&quot;:&quot;O manual do iniciante em C: aprenda o básico sobre a linguagem de programação C em apenas algumas horas&quot;,&quot;groupId&quot;:&quot;6b0703ac-20f0-3731-b5bb-56c1aea0ae56&quot;,&quot;accessed&quot;:{&quot;date-parts&quot;:[[2025,3,29]]},&quot;URL&quot;:&quot;https://www.freecodecamp.org/portuguese/news/o-manual-do-iniciante-em-c-aprenda-o-basico-sobre-a-linguagem-de-programacao-c-em-apenas-algumas-horas/&quot;,&quot;container-title-short&quot;:&quot;&quot;},&quot;isTemporary&quot;:false},{&quot;id&quot;:&quot;f4cecb36-5444-3624-b42b-dcaa8c193025&quot;,&quot;itemData&quot;:{&quot;type&quot;:&quot;webpage&quot;,&quot;id&quot;:&quot;f4cecb36-5444-3624-b42b-dcaa8c193025&quot;,&quot;title&quot;:&quot;fabiocosta191/Projeto_EDA: Repositório para arquivar o projeto de EDA&quot;,&quot;groupId&quot;:&quot;6b0703ac-20f0-3731-b5bb-56c1aea0ae56&quot;,&quot;accessed&quot;:{&quot;date-parts&quot;:[[2025,4,9]]},&quot;URL&quot;:&quot;https://github.com/fabiocosta191/Projeto_EDA&quot;,&quot;container-title-short&quot;:&quot;&quot;},&quot;isTemporary&quot;:false},{&quot;id&quot;:&quot;a5ea21b9-c83f-3a9f-b4a8-edb1b6fbc527&quot;,&quot;itemData&quot;:{&quot;type&quot;:&quot;webpage&quot;,&quot;id&quot;:&quot;a5ea21b9-c83f-3a9f-b4a8-edb1b6fbc527&quot;,&quot;title&quot;:&quot;Livro Algoritmos para Grafos (em linguagem C)&quot;,&quot;groupId&quot;:&quot;6b0703ac-20f0-3731-b5bb-56c1aea0ae56&quot;,&quot;accessed&quot;:{&quot;date-parts&quot;:[[2025,5,12]]},&quot;URL&quot;:&quot;https://www.ime.usp.br/~pf/algoritmos_para_grafos/&quot;,&quot;container-title-short&quot;:&quot;&quot;},&quot;isTemporary&quot;:false},{&quot;id&quot;:&quot;a82b2fbb-b1a8-31db-8e85-cb4aec9548cf&quot;,&quot;itemData&quot;:{&quot;type&quot;:&quot;webpage&quot;,&quot;id&quot;:&quot;a82b2fbb-b1a8-31db-8e85-cb4aec9548cf&quot;,&quot;title&quot;:&quot;Grafos — código das operações básicas em C. | by Paulo Martins | Medium&quot;,&quot;groupId&quot;:&quot;6b0703ac-20f0-3731-b5bb-56c1aea0ae56&quot;,&quot;accessed&quot;:{&quot;date-parts&quot;:[[2025,5,12]]},&quot;URL&quot;:&quot;https://medium.com/@paulomartins_10299/grafos-c%C3%B3digo-das-opera%C3%A7%C3%B5es-b%C3%A1sicas-e91d9a79e828&quot;,&quot;container-title-short&quot;:&quot;&quot;},&quot;isTemporary&quot;:false},{&quot;id&quot;:&quot;e3e7d395-4a57-3357-887e-9131e8ebb92c&quot;,&quot;itemData&quot;:{&quot;type&quot;:&quot;webpage&quot;,&quot;id&quot;:&quot;e3e7d395-4a57-3357-887e-9131e8ebb92c&quot;,&quot;title&quot;:&quot;(976) Estrutura de Dados - Aula 23 - Grafos - Conceitos básicos - YouTube&quot;,&quot;groupId&quot;:&quot;6b0703ac-20f0-3731-b5bb-56c1aea0ae56&quot;,&quot;accessed&quot;:{&quot;date-parts&quot;:[[2025,5,12]]},&quot;URL&quot;:&quot;https://www.youtube.com/watch?v=MC0u4f334mI&quot;,&quot;container-title-short&quot;:&quot;&quot;},&quot;isTemporary&quot;:false},{&quot;id&quot;:&quot;b3ebdb1c-fc40-3b23-9557-061555f56ce1&quot;,&quot;itemData&quot;:{&quot;type&quot;:&quot;webpage&quot;,&quot;id&quot;:&quot;b3ebdb1c-fc40-3b23-9557-061555f56ce1&quot;,&quot;title&quot;:&quot;(976) Estrutura de Dados em C | Aula 56 - Grafos - Definição - YouTube&quot;,&quot;groupId&quot;:&quot;6b0703ac-20f0-3731-b5bb-56c1aea0ae56&quot;,&quot;accessed&quot;:{&quot;date-parts&quot;:[[2025,5,12]]},&quot;URL&quot;:&quot;https://www.youtube.com/watch?v=gJvSmrxekDo&quot;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6DD0C92FAA14448D9947AFD958C2BA" ma:contentTypeVersion="11" ma:contentTypeDescription="Create a new document." ma:contentTypeScope="" ma:versionID="5a38d867fa589a14e6f6797647b5e44c">
  <xsd:schema xmlns:xsd="http://www.w3.org/2001/XMLSchema" xmlns:xs="http://www.w3.org/2001/XMLSchema" xmlns:p="http://schemas.microsoft.com/office/2006/metadata/properties" xmlns:ns3="a632d6fb-2a56-4676-a96e-19c45bf91989" xmlns:ns4="8a9ac4d1-13c6-4933-8070-732b2b3799d9" targetNamespace="http://schemas.microsoft.com/office/2006/metadata/properties" ma:root="true" ma:fieldsID="13d4b7b6545725b6aff261f2d5691320" ns3:_="" ns4:_="">
    <xsd:import namespace="a632d6fb-2a56-4676-a96e-19c45bf91989"/>
    <xsd:import namespace="8a9ac4d1-13c6-4933-8070-732b2b3799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32d6fb-2a56-4676-a96e-19c45bf91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ac4d1-13c6-4933-8070-732b2b3799d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32d6fb-2a56-4676-a96e-19c45bf9198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9635B-9E3C-4996-AA06-DDDA8E651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32d6fb-2a56-4676-a96e-19c45bf91989"/>
    <ds:schemaRef ds:uri="8a9ac4d1-13c6-4933-8070-732b2b3799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037D0E-663C-4E50-842F-FFBC17CF5E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86FA56-3408-4E8D-8373-07D58CE11347}">
  <ds:schemaRefs>
    <ds:schemaRef ds:uri="http://schemas.microsoft.com/office/2006/metadata/properties"/>
    <ds:schemaRef ds:uri="http://schemas.microsoft.com/office/infopath/2007/PartnerControls"/>
    <ds:schemaRef ds:uri="a632d6fb-2a56-4676-a96e-19c45bf91989"/>
  </ds:schemaRefs>
</ds:datastoreItem>
</file>

<file path=customXml/itemProps4.xml><?xml version="1.0" encoding="utf-8"?>
<ds:datastoreItem xmlns:ds="http://schemas.openxmlformats.org/officeDocument/2006/customXml" ds:itemID="{C5CFA49C-15CB-48ED-BD10-D72D521F1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</Pages>
  <Words>3349</Words>
  <Characters>18088</Characters>
  <Application>Microsoft Office Word</Application>
  <DocSecurity>0</DocSecurity>
  <Lines>150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21395</CharactersWithSpaces>
  <SharedDoc>false</SharedDoc>
  <HLinks>
    <vt:vector size="540" baseType="variant">
      <vt:variant>
        <vt:i4>1441795</vt:i4>
      </vt:variant>
      <vt:variant>
        <vt:i4>579</vt:i4>
      </vt:variant>
      <vt:variant>
        <vt:i4>0</vt:i4>
      </vt:variant>
      <vt:variant>
        <vt:i4>5</vt:i4>
      </vt:variant>
      <vt:variant>
        <vt:lpwstr>https://www.figma.com/design/EPWFNTg6453mzicS02uVpZ/Website?node-id=0-1&amp;t=ToTdyHmVJyEz0Bs9-1</vt:lpwstr>
      </vt:variant>
      <vt:variant>
        <vt:lpwstr/>
      </vt:variant>
      <vt:variant>
        <vt:i4>1835060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_Toc192350217</vt:lpwstr>
      </vt:variant>
      <vt:variant>
        <vt:i4>1835060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_Toc192350216</vt:lpwstr>
      </vt:variant>
      <vt:variant>
        <vt:i4>1769527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_Toc192350161</vt:lpwstr>
      </vt:variant>
      <vt:variant>
        <vt:i4>1769527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_Toc192350160</vt:lpwstr>
      </vt:variant>
      <vt:variant>
        <vt:i4>1572919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_Toc192350159</vt:lpwstr>
      </vt:variant>
      <vt:variant>
        <vt:i4>1572919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_Toc192350158</vt:lpwstr>
      </vt:variant>
      <vt:variant>
        <vt:i4>1572919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_Toc192350157</vt:lpwstr>
      </vt:variant>
      <vt:variant>
        <vt:i4>1572919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_Toc192350156</vt:lpwstr>
      </vt:variant>
      <vt:variant>
        <vt:i4>1572919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_Toc192350155</vt:lpwstr>
      </vt:variant>
      <vt:variant>
        <vt:i4>1572919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_Toc192350154</vt:lpwstr>
      </vt:variant>
      <vt:variant>
        <vt:i4>1572919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_Toc192350153</vt:lpwstr>
      </vt:variant>
      <vt:variant>
        <vt:i4>1572919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_Toc192350152</vt:lpwstr>
      </vt:variant>
      <vt:variant>
        <vt:i4>1572919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_Toc192350151</vt:lpwstr>
      </vt:variant>
      <vt:variant>
        <vt:i4>1572919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_Toc192350150</vt:lpwstr>
      </vt:variant>
      <vt:variant>
        <vt:i4>1638455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_Toc192350149</vt:lpwstr>
      </vt:variant>
      <vt:variant>
        <vt:i4>1638455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_Toc192350148</vt:lpwstr>
      </vt:variant>
      <vt:variant>
        <vt:i4>1638455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_Toc192350147</vt:lpwstr>
      </vt:variant>
      <vt:variant>
        <vt:i4>1638455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_Toc192350146</vt:lpwstr>
      </vt:variant>
      <vt:variant>
        <vt:i4>1638455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_Toc192350145</vt:lpwstr>
      </vt:variant>
      <vt:variant>
        <vt:i4>1638455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_Toc192350144</vt:lpwstr>
      </vt:variant>
      <vt:variant>
        <vt:i4>1638455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_Toc192350143</vt:lpwstr>
      </vt:variant>
      <vt:variant>
        <vt:i4>1638455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_Toc192350142</vt:lpwstr>
      </vt:variant>
      <vt:variant>
        <vt:i4>1638455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_Toc192350141</vt:lpwstr>
      </vt:variant>
      <vt:variant>
        <vt:i4>1638455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_Toc192350140</vt:lpwstr>
      </vt:variant>
      <vt:variant>
        <vt:i4>1966135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_Toc192350139</vt:lpwstr>
      </vt:variant>
      <vt:variant>
        <vt:i4>1966135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_Toc192350138</vt:lpwstr>
      </vt:variant>
      <vt:variant>
        <vt:i4>1966135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_Toc192350137</vt:lpwstr>
      </vt:variant>
      <vt:variant>
        <vt:i4>1966135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_Toc192350136</vt:lpwstr>
      </vt:variant>
      <vt:variant>
        <vt:i4>1966135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_Toc192350135</vt:lpwstr>
      </vt:variant>
      <vt:variant>
        <vt:i4>1966135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_Toc192350134</vt:lpwstr>
      </vt:variant>
      <vt:variant>
        <vt:i4>1966135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_Toc192350133</vt:lpwstr>
      </vt:variant>
      <vt:variant>
        <vt:i4>1966135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_Toc192350132</vt:lpwstr>
      </vt:variant>
      <vt:variant>
        <vt:i4>1966135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_Toc192350131</vt:lpwstr>
      </vt:variant>
      <vt:variant>
        <vt:i4>1966135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_Toc192350130</vt:lpwstr>
      </vt:variant>
      <vt:variant>
        <vt:i4>2031671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_Toc192350129</vt:lpwstr>
      </vt:variant>
      <vt:variant>
        <vt:i4>1835060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_Toc192350215</vt:lpwstr>
      </vt:variant>
      <vt:variant>
        <vt:i4>1835060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_Toc192350214</vt:lpwstr>
      </vt:variant>
      <vt:variant>
        <vt:i4>1835060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_Toc192350213</vt:lpwstr>
      </vt:variant>
      <vt:variant>
        <vt:i4>1835060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_Toc192350212</vt:lpwstr>
      </vt:variant>
      <vt:variant>
        <vt:i4>1835060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_Toc192350211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_Toc192350210</vt:lpwstr>
      </vt:variant>
      <vt:variant>
        <vt:i4>1900596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_Toc192350209</vt:lpwstr>
      </vt:variant>
      <vt:variant>
        <vt:i4>1900596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_Toc192350208</vt:lpwstr>
      </vt:variant>
      <vt:variant>
        <vt:i4>1900596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_Toc192350207</vt:lpwstr>
      </vt:variant>
      <vt:variant>
        <vt:i4>1900596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_Toc192350206</vt:lpwstr>
      </vt:variant>
      <vt:variant>
        <vt:i4>1900596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_Toc192350205</vt:lpwstr>
      </vt:variant>
      <vt:variant>
        <vt:i4>1900596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_Toc192350204</vt:lpwstr>
      </vt:variant>
      <vt:variant>
        <vt:i4>1900596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_Toc192350203</vt:lpwstr>
      </vt:variant>
      <vt:variant>
        <vt:i4>1900596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_Toc192350202</vt:lpwstr>
      </vt:variant>
      <vt:variant>
        <vt:i4>1900596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_Toc192350201</vt:lpwstr>
      </vt:variant>
      <vt:variant>
        <vt:i4>1900596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_Toc192350200</vt:lpwstr>
      </vt:variant>
      <vt:variant>
        <vt:i4>1310775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_Toc192350199</vt:lpwstr>
      </vt:variant>
      <vt:variant>
        <vt:i4>1310775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_Toc192350198</vt:lpwstr>
      </vt:variant>
      <vt:variant>
        <vt:i4>1310775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_Toc192350197</vt:lpwstr>
      </vt:variant>
      <vt:variant>
        <vt:i4>1310775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_Toc192350196</vt:lpwstr>
      </vt:variant>
      <vt:variant>
        <vt:i4>1310775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_Toc192350195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_Toc192350194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_Toc192350193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_Toc192350192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_Toc192350191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_Toc192350190</vt:lpwstr>
      </vt:variant>
      <vt:variant>
        <vt:i4>1376311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_Toc192350189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_Toc192350188</vt:lpwstr>
      </vt:variant>
      <vt:variant>
        <vt:i4>1376311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_Toc192350187</vt:lpwstr>
      </vt:variant>
      <vt:variant>
        <vt:i4>1376311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_Toc192350186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_Toc192350185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_Toc192350184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_Toc192350183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_Toc192350182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_Toc192350181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_Toc192350180</vt:lpwstr>
      </vt:variant>
      <vt:variant>
        <vt:i4>1703991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_Toc192350179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_Toc192350178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_Toc192350177</vt:lpwstr>
      </vt:variant>
      <vt:variant>
        <vt:i4>1703991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_Toc192350176</vt:lpwstr>
      </vt:variant>
      <vt:variant>
        <vt:i4>1703991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_Toc192350175</vt:lpwstr>
      </vt:variant>
      <vt:variant>
        <vt:i4>1703991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_Toc192350174</vt:lpwstr>
      </vt:variant>
      <vt:variant>
        <vt:i4>1703991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_Toc192350173</vt:lpwstr>
      </vt:variant>
      <vt:variant>
        <vt:i4>1703991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_Toc192350172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_Toc192350171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_Toc192350170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_Toc192350169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_Toc192350168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_Toc192350167</vt:lpwstr>
      </vt:variant>
      <vt:variant>
        <vt:i4>1769527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_Toc192350166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_Toc192350165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_Toc192350164</vt:lpwstr>
      </vt:variant>
      <vt:variant>
        <vt:i4>1769527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_Toc192350163</vt:lpwstr>
      </vt:variant>
      <vt:variant>
        <vt:i4>1769527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_Toc192350162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Rafael Gomes Costa</dc:creator>
  <cp:keywords/>
  <dc:description/>
  <cp:lastModifiedBy>Fábio Rafael Gomes Costa</cp:lastModifiedBy>
  <cp:revision>33</cp:revision>
  <cp:lastPrinted>2025-05-16T14:34:00Z</cp:lastPrinted>
  <dcterms:created xsi:type="dcterms:W3CDTF">2025-04-09T17:55:00Z</dcterms:created>
  <dcterms:modified xsi:type="dcterms:W3CDTF">2025-10-11T23:29:00Z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397931b49d98107487e77433e5bd21423ead84f0408b2628792be842ead7389c</vt:lpwstr>
  </property>
  <property fmtid="{D5CDD505-2E9C-101B-9397-08002B2CF9AE}" pid="3" name="ContentTypeId">
    <vt:lpwstr>0x0101000D6DD0C92FAA14448D9947AFD958C2BA</vt:lpwstr>
  </property>
</Properties>
</file>